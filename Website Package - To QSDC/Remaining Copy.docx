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C972" w14:textId="3EA46511" w:rsidR="00CD6DCC" w:rsidRDefault="00CD6DCC" w:rsidP="00CD6DCC">
      <w:pPr>
        <w:pStyle w:val="Heading1"/>
      </w:pPr>
      <w:r>
        <w:t>Copy Modifications</w:t>
      </w:r>
      <w:r w:rsidR="00C34DFD">
        <w:t xml:space="preserve"> &amp; Additions</w:t>
      </w:r>
    </w:p>
    <w:p w14:paraId="0B3C553B" w14:textId="697BD1F4" w:rsidR="00CD6DCC" w:rsidRDefault="00CD6DCC" w:rsidP="00CD6DCC">
      <w:pPr>
        <w:pStyle w:val="Heading2"/>
      </w:pPr>
      <w:r>
        <w:t>Landing Page</w:t>
      </w:r>
    </w:p>
    <w:p w14:paraId="532081AA" w14:textId="0B1AE7F5" w:rsidR="00CD6DCC" w:rsidRPr="00CD6DCC" w:rsidRDefault="00CD6DCC" w:rsidP="00CD6DCC">
      <w:pPr>
        <w:rPr>
          <w:b/>
          <w:bCs/>
        </w:rPr>
      </w:pPr>
      <w:del w:id="0" w:author="Andrew McColl" w:date="2020-04-29T18:11:00Z">
        <w:r w:rsidRPr="00CD6DCC" w:rsidDel="000235F2">
          <w:rPr>
            <w:b/>
            <w:bCs/>
          </w:rPr>
          <w:delText>One API,</w:delText>
        </w:r>
        <w:r w:rsidRPr="00CD6DCC" w:rsidDel="000235F2">
          <w:rPr>
            <w:b/>
            <w:bCs/>
          </w:rPr>
          <w:br/>
        </w:r>
      </w:del>
      <w:del w:id="1" w:author="Andrew McColl" w:date="2020-04-29T18:12:00Z">
        <w:r w:rsidRPr="00CD6DCC" w:rsidDel="000235F2">
          <w:rPr>
            <w:b/>
            <w:bCs/>
          </w:rPr>
          <w:delText>Unlimited Compute</w:delText>
        </w:r>
      </w:del>
      <w:del w:id="2" w:author="Andrew McColl" w:date="2020-04-29T18:11:00Z">
        <w:r w:rsidRPr="00CD6DCC" w:rsidDel="000235F2">
          <w:rPr>
            <w:b/>
            <w:bCs/>
          </w:rPr>
          <w:delText>.</w:delText>
        </w:r>
      </w:del>
      <w:ins w:id="3" w:author="Andrew McColl" w:date="2020-04-29T18:15:00Z">
        <w:r w:rsidR="000235F2">
          <w:rPr>
            <w:b/>
            <w:bCs/>
          </w:rPr>
          <w:t>The</w:t>
        </w:r>
      </w:ins>
      <w:ins w:id="4" w:author="Andrew McColl" w:date="2020-04-29T18:12:00Z">
        <w:r w:rsidR="000235F2">
          <w:rPr>
            <w:b/>
            <w:bCs/>
          </w:rPr>
          <w:t xml:space="preserve"> API</w:t>
        </w:r>
      </w:ins>
      <w:ins w:id="5" w:author="Andrew McColl" w:date="2020-04-29T18:15:00Z">
        <w:r w:rsidR="000235F2">
          <w:rPr>
            <w:b/>
            <w:bCs/>
          </w:rPr>
          <w:t xml:space="preserve"> for</w:t>
        </w:r>
      </w:ins>
      <w:ins w:id="6" w:author="Andrew McColl" w:date="2020-04-29T18:12:00Z">
        <w:r w:rsidR="000235F2">
          <w:rPr>
            <w:b/>
            <w:bCs/>
          </w:rPr>
          <w:t xml:space="preserve"> </w:t>
        </w:r>
      </w:ins>
      <w:ins w:id="7" w:author="Andrew McColl" w:date="2020-04-29T18:13:00Z">
        <w:r w:rsidR="000235F2">
          <w:rPr>
            <w:b/>
            <w:bCs/>
          </w:rPr>
          <w:t>Unlimited</w:t>
        </w:r>
      </w:ins>
      <w:ins w:id="8" w:author="Andrew McColl" w:date="2020-04-29T18:12:00Z">
        <w:r w:rsidR="000235F2">
          <w:rPr>
            <w:b/>
            <w:bCs/>
          </w:rPr>
          <w:t xml:space="preserve"> Comput</w:t>
        </w:r>
      </w:ins>
      <w:ins w:id="9" w:author="Andrew McColl" w:date="2020-04-29T18:13:00Z">
        <w:r w:rsidR="000235F2">
          <w:rPr>
            <w:b/>
            <w:bCs/>
          </w:rPr>
          <w:t>e Power</w:t>
        </w:r>
      </w:ins>
    </w:p>
    <w:p w14:paraId="5ADD071E" w14:textId="224151BC" w:rsidR="00CD6DCC" w:rsidRPr="00CD6DCC" w:rsidRDefault="00CD6DCC" w:rsidP="00CD6DCC">
      <w:r w:rsidRPr="00CD6DCC">
        <w:t>Build and scale massively parallel</w:t>
      </w:r>
      <w:ins w:id="10" w:author="Andrew McColl" w:date="2020-04-29T18:13:00Z">
        <w:r w:rsidR="000235F2">
          <w:t xml:space="preserve"> </w:t>
        </w:r>
      </w:ins>
      <w:del w:id="11" w:author="Andrew McColl" w:date="2020-04-29T18:13:00Z">
        <w:r w:rsidRPr="00CD6DCC" w:rsidDel="000235F2">
          <w:delText xml:space="preserve"> </w:delText>
        </w:r>
      </w:del>
      <w:r w:rsidRPr="00CD6DCC">
        <w:t>apps</w:t>
      </w:r>
      <w:ins w:id="12" w:author="Andrew McColl" w:date="2020-04-29T18:14:00Z">
        <w:r w:rsidR="000235F2">
          <w:t xml:space="preserve"> with ease</w:t>
        </w:r>
      </w:ins>
      <w:del w:id="13" w:author="Andrew McColl" w:date="2020-04-29T18:14:00Z">
        <w:r w:rsidRPr="00CD6DCC" w:rsidDel="000235F2">
          <w:delText xml:space="preserve"> without limit</w:delText>
        </w:r>
      </w:del>
      <w:r w:rsidRPr="00CD6DCC">
        <w:t>.</w:t>
      </w:r>
      <w:r w:rsidRPr="00CD6DCC">
        <w:br/>
        <w:t xml:space="preserve">The future of </w:t>
      </w:r>
      <w:del w:id="14" w:author="Andrew McColl" w:date="2020-04-29T18:14:00Z">
        <w:r w:rsidRPr="00CD6DCC" w:rsidDel="000235F2">
          <w:delText xml:space="preserve">serverless </w:delText>
        </w:r>
      </w:del>
      <w:ins w:id="15" w:author="Andrew McColl" w:date="2020-04-29T18:14:00Z">
        <w:r w:rsidR="000235F2">
          <w:t>high-throughput computing</w:t>
        </w:r>
        <w:r w:rsidR="000235F2" w:rsidRPr="00CD6DCC">
          <w:t xml:space="preserve"> </w:t>
        </w:r>
      </w:ins>
      <w:r w:rsidRPr="00CD6DCC">
        <w:t>is </w:t>
      </w:r>
      <w:r w:rsidRPr="00CD6DCC">
        <w:rPr>
          <w:b/>
          <w:bCs/>
        </w:rPr>
        <w:t>compute.for(</w:t>
      </w:r>
      <w:ins w:id="16" w:author="Andrew McColl" w:date="2020-04-29T18:15:00Z">
        <w:r w:rsidR="000235F2">
          <w:rPr>
            <w:b/>
            <w:bCs/>
          </w:rPr>
          <w:t xml:space="preserve"> </w:t>
        </w:r>
      </w:ins>
      <w:r w:rsidRPr="00CD6DCC">
        <w:rPr>
          <w:b/>
          <w:bCs/>
        </w:rPr>
        <w:t>)</w:t>
      </w:r>
    </w:p>
    <w:p w14:paraId="7F1B5177" w14:textId="114EA173" w:rsidR="00CD6DCC" w:rsidRDefault="00CD6DCC" w:rsidP="00CD6DCC">
      <w:del w:id="17" w:author="Andrew McColl" w:date="2020-04-29T18:16:00Z">
        <w:r w:rsidRPr="00CD6DCC" w:rsidDel="000235F2">
          <w:delText>No data center? No problem! Build whatever</w:delText>
        </w:r>
      </w:del>
      <w:ins w:id="18" w:author="Andrew McColl" w:date="2020-04-29T18:16:00Z">
        <w:r w:rsidR="000235F2">
          <w:t>What would you build with a virtual datacentre?</w:t>
        </w:r>
      </w:ins>
      <w:del w:id="19" w:author="Andrew McColl" w:date="2020-04-29T18:18:00Z">
        <w:r w:rsidRPr="00CD6DCC" w:rsidDel="000235F2">
          <w:delText xml:space="preserve"> </w:delText>
        </w:r>
      </w:del>
      <w:del w:id="20" w:author="Andrew McColl" w:date="2020-04-29T18:16:00Z">
        <w:r w:rsidRPr="00CD6DCC" w:rsidDel="000235F2">
          <w:delText>you can imagine, and leave the infrastructure behind</w:delText>
        </w:r>
      </w:del>
      <w:del w:id="21" w:author="Andrew McColl" w:date="2020-04-29T18:18:00Z">
        <w:r w:rsidRPr="00CD6DCC" w:rsidDel="000235F2">
          <w:delText>.</w:delText>
        </w:r>
      </w:del>
    </w:p>
    <w:p w14:paraId="04E7A200" w14:textId="17D55D52" w:rsidR="00CD6DCC" w:rsidRPr="00CD6DCC" w:rsidRDefault="00CD6DCC" w:rsidP="00CD6DCC">
      <w:pPr>
        <w:rPr>
          <w:b/>
          <w:bCs/>
        </w:rPr>
      </w:pPr>
      <w:r w:rsidRPr="00CD6DCC">
        <w:rPr>
          <w:b/>
          <w:bCs/>
        </w:rPr>
        <w:t xml:space="preserve">What </w:t>
      </w:r>
      <w:ins w:id="22" w:author="Andrew McColl" w:date="2020-04-30T15:04:00Z">
        <w:r w:rsidR="00D77BE0">
          <w:rPr>
            <w:b/>
            <w:bCs/>
          </w:rPr>
          <w:t>I</w:t>
        </w:r>
      </w:ins>
      <w:del w:id="23" w:author="Andrew McColl" w:date="2020-04-30T15:04:00Z">
        <w:r w:rsidRPr="00CD6DCC" w:rsidDel="00D77BE0">
          <w:rPr>
            <w:b/>
            <w:bCs/>
          </w:rPr>
          <w:delText>i</w:delText>
        </w:r>
      </w:del>
      <w:r w:rsidRPr="00CD6DCC">
        <w:rPr>
          <w:b/>
          <w:bCs/>
        </w:rPr>
        <w:t xml:space="preserve">s </w:t>
      </w:r>
      <w:del w:id="24" w:author="Andrew McColl" w:date="2020-04-30T15:04:00Z">
        <w:r w:rsidRPr="00CD6DCC" w:rsidDel="00D77BE0">
          <w:rPr>
            <w:b/>
            <w:bCs/>
          </w:rPr>
          <w:delText>i</w:delText>
        </w:r>
      </w:del>
      <w:ins w:id="25" w:author="Andrew McColl" w:date="2020-04-30T15:04:00Z">
        <w:r w:rsidR="00D77BE0">
          <w:rPr>
            <w:b/>
            <w:bCs/>
          </w:rPr>
          <w:t>I</w:t>
        </w:r>
      </w:ins>
      <w:r w:rsidRPr="00CD6DCC">
        <w:rPr>
          <w:b/>
          <w:bCs/>
        </w:rPr>
        <w:t>t?</w:t>
      </w:r>
    </w:p>
    <w:p w14:paraId="527C4DE2" w14:textId="77777777" w:rsidR="00D77BE0" w:rsidRDefault="00CD6DCC" w:rsidP="00CD6DCC">
      <w:pPr>
        <w:rPr>
          <w:ins w:id="26" w:author="Andrew McColl" w:date="2020-04-30T15:03:00Z"/>
        </w:rPr>
      </w:pPr>
      <w:r w:rsidRPr="00CD6DCC">
        <w:t>The </w:t>
      </w:r>
      <w:r w:rsidRPr="00CD6DCC">
        <w:rPr>
          <w:b/>
          <w:bCs/>
        </w:rPr>
        <w:t>Distributed Compute Protocol</w:t>
      </w:r>
      <w:r w:rsidRPr="00CD6DCC">
        <w:t xml:space="preserve"> is a lightweight, powerful framework for </w:t>
      </w:r>
      <w:del w:id="27" w:author="Andrew McColl" w:date="2020-04-30T15:01:00Z">
        <w:r w:rsidRPr="00CD6DCC" w:rsidDel="00D77BE0">
          <w:delText xml:space="preserve">serverless </w:delText>
        </w:r>
      </w:del>
      <w:ins w:id="28" w:author="Andrew McColl" w:date="2020-04-30T15:01:00Z">
        <w:r w:rsidR="00D77BE0">
          <w:t>HTC</w:t>
        </w:r>
        <w:r w:rsidR="00D77BE0" w:rsidRPr="00CD6DCC">
          <w:t xml:space="preserve"> </w:t>
        </w:r>
      </w:ins>
      <w:r w:rsidRPr="00CD6DCC">
        <w:t xml:space="preserve">applications. It is </w:t>
      </w:r>
      <w:del w:id="29" w:author="Andrew McColl" w:date="2020-04-29T18:19:00Z">
        <w:r w:rsidRPr="00CD6DCC" w:rsidDel="0036498E">
          <w:delText xml:space="preserve">the </w:delText>
        </w:r>
      </w:del>
      <w:ins w:id="30" w:author="Andrew McColl" w:date="2020-04-29T18:19:00Z">
        <w:r w:rsidR="0036498E">
          <w:t>a cross-platform</w:t>
        </w:r>
      </w:ins>
      <w:del w:id="31" w:author="Andrew McColl" w:date="2020-04-29T18:19:00Z">
        <w:r w:rsidRPr="00CD6DCC" w:rsidDel="0036498E">
          <w:delText>ultimate</w:delText>
        </w:r>
      </w:del>
      <w:r w:rsidRPr="00CD6DCC">
        <w:t xml:space="preserve"> </w:t>
      </w:r>
      <w:del w:id="32" w:author="Andrew McColl" w:date="2020-04-29T18:19:00Z">
        <w:r w:rsidRPr="00CD6DCC" w:rsidDel="0036498E">
          <w:delText xml:space="preserve">tool </w:delText>
        </w:r>
      </w:del>
      <w:ins w:id="33" w:author="Andrew McColl" w:date="2020-04-29T18:19:00Z">
        <w:r w:rsidR="0036498E">
          <w:t>standard</w:t>
        </w:r>
        <w:r w:rsidR="0036498E" w:rsidRPr="00CD6DCC">
          <w:t xml:space="preserve"> </w:t>
        </w:r>
      </w:ins>
      <w:r w:rsidRPr="00CD6DCC">
        <w:t xml:space="preserve">for </w:t>
      </w:r>
      <w:del w:id="34" w:author="Andrew McColl" w:date="2020-04-29T18:21:00Z">
        <w:r w:rsidRPr="00CD6DCC" w:rsidDel="0036498E">
          <w:delText xml:space="preserve">parallel </w:delText>
        </w:r>
      </w:del>
      <w:r w:rsidRPr="00CD6DCC">
        <w:t>computing</w:t>
      </w:r>
      <w:del w:id="35" w:author="Andrew McColl" w:date="2020-04-29T18:19:00Z">
        <w:r w:rsidRPr="00CD6DCC" w:rsidDel="0036498E">
          <w:delText xml:space="preserve">, which </w:delText>
        </w:r>
      </w:del>
      <w:del w:id="36" w:author="Andrew McColl" w:date="2020-04-29T18:18:00Z">
        <w:r w:rsidRPr="00CD6DCC" w:rsidDel="000235F2">
          <w:delText xml:space="preserve">enforces </w:delText>
        </w:r>
      </w:del>
      <w:ins w:id="37" w:author="Andrew McColl" w:date="2020-04-29T18:19:00Z">
        <w:r w:rsidR="0036498E">
          <w:t xml:space="preserve"> that </w:t>
        </w:r>
      </w:ins>
      <w:ins w:id="38" w:author="Andrew McColl" w:date="2020-04-29T18:21:00Z">
        <w:r w:rsidR="0036498E">
          <w:t xml:space="preserve">makes the same code run on </w:t>
        </w:r>
      </w:ins>
      <w:ins w:id="39" w:author="Andrew McColl" w:date="2020-04-30T15:02:00Z">
        <w:r w:rsidR="00D77BE0">
          <w:t>all</w:t>
        </w:r>
      </w:ins>
      <w:ins w:id="40" w:author="Andrew McColl" w:date="2020-04-29T18:21:00Z">
        <w:r w:rsidR="0036498E">
          <w:t xml:space="preserve"> hardware.</w:t>
        </w:r>
      </w:ins>
      <w:del w:id="41" w:author="Andrew McColl" w:date="2020-04-29T18:21:00Z">
        <w:r w:rsidRPr="00CD6DCC" w:rsidDel="0036498E">
          <w:delText>every CPU and GPU</w:delText>
        </w:r>
      </w:del>
      <w:del w:id="42" w:author="Andrew McColl" w:date="2020-04-29T18:19:00Z">
        <w:r w:rsidRPr="00CD6DCC" w:rsidDel="0036498E">
          <w:delText xml:space="preserve"> to follow the same simple programming model.</w:delText>
        </w:r>
      </w:del>
      <w:r w:rsidRPr="00CD6DCC">
        <w:br/>
      </w:r>
      <w:r w:rsidRPr="00CD6DCC">
        <w:br/>
      </w:r>
      <w:del w:id="43" w:author="Andrew McColl" w:date="2020-04-29T18:22:00Z">
        <w:r w:rsidRPr="00CD6DCC" w:rsidDel="0036498E">
          <w:delText>DCP's platform lets the same code run on any device, network, or OS. With support for</w:delText>
        </w:r>
      </w:del>
      <w:ins w:id="44" w:author="Andrew McColl" w:date="2020-04-29T18:22:00Z">
        <w:r w:rsidR="0036498E">
          <w:t>DCP lets users provision and share</w:t>
        </w:r>
      </w:ins>
      <w:del w:id="45" w:author="Andrew McColl" w:date="2020-04-29T18:22:00Z">
        <w:r w:rsidRPr="00CD6DCC" w:rsidDel="0036498E">
          <w:delText xml:space="preserve"> dynamic resource sharing across</w:delText>
        </w:r>
      </w:del>
      <w:ins w:id="46" w:author="Andrew McColl" w:date="2020-04-29T18:22:00Z">
        <w:r w:rsidR="0036498E">
          <w:t xml:space="preserve"> heterogeneous compute resources across</w:t>
        </w:r>
      </w:ins>
      <w:r w:rsidRPr="00CD6DCC">
        <w:t xml:space="preserve"> </w:t>
      </w:r>
      <w:ins w:id="47" w:author="Andrew McColl" w:date="2020-04-29T18:22:00Z">
        <w:r w:rsidR="0036498E">
          <w:t>any network</w:t>
        </w:r>
      </w:ins>
      <w:del w:id="48" w:author="Andrew McColl" w:date="2020-04-29T18:22:00Z">
        <w:r w:rsidRPr="00CD6DCC" w:rsidDel="0036498E">
          <w:delText>heterogeneous systems</w:delText>
        </w:r>
      </w:del>
      <w:r w:rsidRPr="00CD6DCC">
        <w:t>,</w:t>
      </w:r>
      <w:ins w:id="49" w:author="Andrew McColl" w:date="2020-04-29T18:22:00Z">
        <w:r w:rsidR="0036498E">
          <w:t xml:space="preserve"> from the office to the </w:t>
        </w:r>
      </w:ins>
      <w:ins w:id="50" w:author="Andrew McColl" w:date="2020-04-29T18:23:00Z">
        <w:r w:rsidR="0036498E">
          <w:t>globe.</w:t>
        </w:r>
      </w:ins>
      <w:r w:rsidRPr="00CD6DCC">
        <w:t xml:space="preserve"> </w:t>
      </w:r>
      <w:del w:id="51" w:author="Andrew McColl" w:date="2020-04-29T18:23:00Z">
        <w:r w:rsidRPr="00CD6DCC" w:rsidDel="0036498E">
          <w:delText xml:space="preserve">it </w:delText>
        </w:r>
      </w:del>
      <w:ins w:id="52" w:author="Andrew McColl" w:date="2020-04-29T18:24:00Z">
        <w:r w:rsidR="0036498E">
          <w:t xml:space="preserve">Even desktops, laptops, and smartphones can seamlessly </w:t>
        </w:r>
      </w:ins>
      <w:ins w:id="53" w:author="Andrew McColl" w:date="2020-04-29T18:25:00Z">
        <w:r w:rsidR="0036498E">
          <w:t>power</w:t>
        </w:r>
      </w:ins>
      <w:ins w:id="54" w:author="Andrew McColl" w:date="2020-04-29T18:24:00Z">
        <w:r w:rsidR="0036498E">
          <w:t xml:space="preserve"> virtual clus</w:t>
        </w:r>
      </w:ins>
      <w:ins w:id="55" w:author="Andrew McColl" w:date="2020-04-29T18:25:00Z">
        <w:r w:rsidR="0036498E">
          <w:t>ters.</w:t>
        </w:r>
      </w:ins>
    </w:p>
    <w:p w14:paraId="3279C875" w14:textId="77777777" w:rsidR="00D77BE0" w:rsidRDefault="00D77BE0" w:rsidP="00CD6DCC">
      <w:pPr>
        <w:rPr>
          <w:ins w:id="56" w:author="Andrew McColl" w:date="2020-04-30T15:04:00Z"/>
          <w:b/>
          <w:bCs/>
          <w:color w:val="FF0000"/>
        </w:rPr>
      </w:pPr>
      <w:ins w:id="57" w:author="Andrew McColl" w:date="2020-04-30T15:04:00Z">
        <w:r>
          <w:rPr>
            <w:b/>
            <w:bCs/>
            <w:color w:val="FF0000"/>
          </w:rPr>
          <w:t>What’s New About This?</w:t>
        </w:r>
      </w:ins>
    </w:p>
    <w:p w14:paraId="03C5D8D4" w14:textId="28654E71" w:rsidR="00D77BE0" w:rsidRDefault="00D77BE0" w:rsidP="00CD6DCC">
      <w:pPr>
        <w:rPr>
          <w:ins w:id="58" w:author="Andrew McColl" w:date="2020-04-30T15:07:00Z"/>
          <w:color w:val="FF0000"/>
        </w:rPr>
      </w:pPr>
      <w:ins w:id="59" w:author="Andrew McColl" w:date="2020-04-30T15:04:00Z">
        <w:r>
          <w:rPr>
            <w:color w:val="FF0000"/>
          </w:rPr>
          <w:t>While</w:t>
        </w:r>
      </w:ins>
      <w:ins w:id="60" w:author="Andrew McColl" w:date="2020-04-30T15:05:00Z">
        <w:r>
          <w:rPr>
            <w:color w:val="FF0000"/>
          </w:rPr>
          <w:t xml:space="preserve"> there are many </w:t>
        </w:r>
      </w:ins>
      <w:ins w:id="61" w:author="Andrew McColl" w:date="2020-04-30T15:16:00Z">
        <w:r w:rsidR="003414D8">
          <w:rPr>
            <w:color w:val="FF0000"/>
          </w:rPr>
          <w:t>frameworks for</w:t>
        </w:r>
      </w:ins>
      <w:ins w:id="62" w:author="Andrew McColl" w:date="2020-04-30T15:05:00Z">
        <w:r>
          <w:rPr>
            <w:color w:val="FF0000"/>
          </w:rPr>
          <w:t xml:space="preserve"> distributed and grid computing, DCP </w:t>
        </w:r>
      </w:ins>
      <w:ins w:id="63" w:author="Andrew McColl" w:date="2020-04-30T15:07:00Z">
        <w:r>
          <w:rPr>
            <w:color w:val="FF0000"/>
          </w:rPr>
          <w:t>brings this into the 21</w:t>
        </w:r>
        <w:r w:rsidRPr="00D77BE0">
          <w:rPr>
            <w:color w:val="FF0000"/>
            <w:vertAlign w:val="superscript"/>
            <w:rPrChange w:id="64" w:author="Andrew McColl" w:date="2020-04-30T15:07:00Z">
              <w:rPr>
                <w:color w:val="FF0000"/>
              </w:rPr>
            </w:rPrChange>
          </w:rPr>
          <w:t>st</w:t>
        </w:r>
        <w:r>
          <w:rPr>
            <w:color w:val="FF0000"/>
          </w:rPr>
          <w:t xml:space="preserve"> century</w:t>
        </w:r>
      </w:ins>
      <w:ins w:id="65" w:author="Andrew McColl" w:date="2020-04-30T15:15:00Z">
        <w:r w:rsidR="003414D8">
          <w:rPr>
            <w:color w:val="FF0000"/>
          </w:rPr>
          <w:t>.</w:t>
        </w:r>
      </w:ins>
    </w:p>
    <w:p w14:paraId="453E94AB" w14:textId="2DB7765F" w:rsidR="00CD6DCC" w:rsidRPr="00CD6DCC" w:rsidRDefault="003414D8" w:rsidP="00CD6DCC">
      <w:ins w:id="66" w:author="Andrew McColl" w:date="2020-04-30T15:17:00Z">
        <w:r>
          <w:rPr>
            <w:color w:val="FF0000"/>
          </w:rPr>
          <w:t>Previous solutions were not standardized for di</w:t>
        </w:r>
      </w:ins>
      <w:ins w:id="67" w:author="Andrew McColl" w:date="2020-04-30T15:18:00Z">
        <w:r>
          <w:rPr>
            <w:color w:val="FF0000"/>
          </w:rPr>
          <w:t>fferent hardware and networks, while DCP executes</w:t>
        </w:r>
      </w:ins>
      <w:ins w:id="68" w:author="Andrew McColl" w:date="2020-04-30T15:05:00Z">
        <w:r w:rsidR="00D77BE0">
          <w:rPr>
            <w:color w:val="FF0000"/>
          </w:rPr>
          <w:t xml:space="preserve"> </w:t>
        </w:r>
      </w:ins>
      <w:ins w:id="69" w:author="Andrew McColl" w:date="2020-04-30T15:19:00Z">
        <w:r>
          <w:rPr>
            <w:color w:val="FF0000"/>
          </w:rPr>
          <w:t xml:space="preserve">identical </w:t>
        </w:r>
      </w:ins>
      <w:ins w:id="70" w:author="Andrew McColl" w:date="2020-04-30T15:06:00Z">
        <w:r w:rsidR="00D77BE0">
          <w:rPr>
            <w:color w:val="FF0000"/>
          </w:rPr>
          <w:t>code</w:t>
        </w:r>
      </w:ins>
      <w:ins w:id="71" w:author="Andrew McColl" w:date="2020-04-30T15:19:00Z">
        <w:r>
          <w:rPr>
            <w:color w:val="FF0000"/>
          </w:rPr>
          <w:t xml:space="preserve"> </w:t>
        </w:r>
      </w:ins>
      <w:ins w:id="72" w:author="Andrew McColl" w:date="2020-04-30T15:22:00Z">
        <w:r w:rsidR="00964EF1">
          <w:rPr>
            <w:color w:val="FF0000"/>
          </w:rPr>
          <w:t>anywhere</w:t>
        </w:r>
      </w:ins>
      <w:ins w:id="73" w:author="Andrew McColl" w:date="2020-04-30T15:06:00Z">
        <w:r w:rsidR="00D77BE0">
          <w:rPr>
            <w:color w:val="FF0000"/>
          </w:rPr>
          <w:t xml:space="preserve">. </w:t>
        </w:r>
      </w:ins>
      <w:ins w:id="74" w:author="Andrew McColl" w:date="2020-04-30T15:11:00Z">
        <w:r>
          <w:rPr>
            <w:color w:val="FF0000"/>
          </w:rPr>
          <w:t>It</w:t>
        </w:r>
      </w:ins>
      <w:ins w:id="75" w:author="Andrew McColl" w:date="2020-04-30T15:09:00Z">
        <w:r w:rsidR="00D77BE0">
          <w:rPr>
            <w:color w:val="FF0000"/>
          </w:rPr>
          <w:t xml:space="preserve"> </w:t>
        </w:r>
        <w:r>
          <w:rPr>
            <w:color w:val="FF0000"/>
          </w:rPr>
          <w:t>gives developer</w:t>
        </w:r>
      </w:ins>
      <w:ins w:id="76" w:author="Andrew McColl" w:date="2020-04-30T15:10:00Z">
        <w:r>
          <w:rPr>
            <w:color w:val="FF0000"/>
          </w:rPr>
          <w:t>s</w:t>
        </w:r>
      </w:ins>
      <w:ins w:id="77" w:author="Andrew McColl" w:date="2020-04-30T15:11:00Z">
        <w:r>
          <w:rPr>
            <w:color w:val="FF0000"/>
          </w:rPr>
          <w:t xml:space="preserve"> </w:t>
        </w:r>
      </w:ins>
      <w:ins w:id="78" w:author="Andrew McColl" w:date="2020-04-30T15:20:00Z">
        <w:r w:rsidR="00964EF1">
          <w:rPr>
            <w:color w:val="FF0000"/>
          </w:rPr>
          <w:t>a way</w:t>
        </w:r>
      </w:ins>
      <w:ins w:id="79" w:author="Andrew McColl" w:date="2020-04-30T15:12:00Z">
        <w:r>
          <w:rPr>
            <w:color w:val="FF0000"/>
          </w:rPr>
          <w:t xml:space="preserve"> to build </w:t>
        </w:r>
      </w:ins>
      <w:ins w:id="80" w:author="Andrew McColl" w:date="2020-04-30T15:19:00Z">
        <w:r>
          <w:rPr>
            <w:color w:val="FF0000"/>
          </w:rPr>
          <w:t>arbitrary applications</w:t>
        </w:r>
      </w:ins>
      <w:ins w:id="81" w:author="Andrew McColl" w:date="2020-04-30T15:21:00Z">
        <w:r w:rsidR="00964EF1">
          <w:rPr>
            <w:color w:val="FF0000"/>
          </w:rPr>
          <w:t xml:space="preserve"> rather than confining them</w:t>
        </w:r>
      </w:ins>
      <w:ins w:id="82" w:author="Andrew McColl" w:date="2020-04-30T15:19:00Z">
        <w:r>
          <w:rPr>
            <w:color w:val="FF0000"/>
          </w:rPr>
          <w:t xml:space="preserve">, </w:t>
        </w:r>
      </w:ins>
      <w:ins w:id="83" w:author="Andrew McColl" w:date="2020-04-30T15:12:00Z">
        <w:r>
          <w:rPr>
            <w:color w:val="FF0000"/>
          </w:rPr>
          <w:t>and</w:t>
        </w:r>
      </w:ins>
      <w:ins w:id="84" w:author="Andrew McColl" w:date="2020-04-30T15:21:00Z">
        <w:r w:rsidR="00964EF1">
          <w:rPr>
            <w:color w:val="FF0000"/>
          </w:rPr>
          <w:t xml:space="preserve"> makes these shareable with the entire world</w:t>
        </w:r>
      </w:ins>
      <w:ins w:id="85" w:author="Andrew McColl" w:date="2020-04-30T15:12:00Z">
        <w:r>
          <w:rPr>
            <w:color w:val="FF0000"/>
          </w:rPr>
          <w:t>.</w:t>
        </w:r>
      </w:ins>
      <w:ins w:id="86" w:author="Andrew McColl" w:date="2020-04-30T15:19:00Z">
        <w:r>
          <w:rPr>
            <w:color w:val="FF0000"/>
          </w:rPr>
          <w:t xml:space="preserve"> Finally, DCP combines </w:t>
        </w:r>
        <w:r w:rsidR="00964EF1">
          <w:rPr>
            <w:color w:val="FF0000"/>
          </w:rPr>
          <w:t>both on-premises ne</w:t>
        </w:r>
      </w:ins>
      <w:ins w:id="87" w:author="Andrew McColl" w:date="2020-04-30T15:20:00Z">
        <w:r w:rsidR="00964EF1">
          <w:rPr>
            <w:color w:val="FF0000"/>
          </w:rPr>
          <w:t xml:space="preserve">tworks with the </w:t>
        </w:r>
      </w:ins>
      <w:ins w:id="88" w:author="Andrew McColl" w:date="2020-05-01T14:40:00Z">
        <w:r w:rsidR="002045B9">
          <w:rPr>
            <w:color w:val="FF0000"/>
          </w:rPr>
          <w:t>c</w:t>
        </w:r>
      </w:ins>
      <w:ins w:id="89" w:author="Andrew McColl" w:date="2020-04-30T15:20:00Z">
        <w:r w:rsidR="00964EF1">
          <w:rPr>
            <w:color w:val="FF0000"/>
          </w:rPr>
          <w:t>loud to put more computing power in reach than ever before.</w:t>
        </w:r>
      </w:ins>
      <w:del w:id="90" w:author="Andrew McColl" w:date="2020-04-29T18:24:00Z">
        <w:r w:rsidR="00CD6DCC" w:rsidRPr="00CD6DCC" w:rsidDel="0036498E">
          <w:delText>is easier than ever to create computer clusters at any scale.</w:delText>
        </w:r>
      </w:del>
      <w:r w:rsidR="00CD6DCC" w:rsidRPr="00CD6DCC">
        <w:br/>
      </w:r>
      <w:r w:rsidR="00CD6DCC" w:rsidRPr="00CD6DCC">
        <w:br/>
      </w:r>
      <w:del w:id="91" w:author="Andrew McColl" w:date="2020-04-29T18:25:00Z">
        <w:r w:rsidR="00CD6DCC" w:rsidRPr="00CD6DCC" w:rsidDel="0036498E">
          <w:delText xml:space="preserve">As a developer framework, </w:delText>
        </w:r>
      </w:del>
      <w:r w:rsidR="00CD6DCC" w:rsidRPr="00CD6DCC">
        <w:t xml:space="preserve">DCP </w:t>
      </w:r>
      <w:del w:id="92" w:author="Andrew McColl" w:date="2020-04-29T18:26:00Z">
        <w:r w:rsidR="00CD6DCC" w:rsidRPr="00CD6DCC" w:rsidDel="0036498E">
          <w:delText>improves the quality of your apps</w:delText>
        </w:r>
      </w:del>
      <w:ins w:id="93" w:author="Andrew McColl" w:date="2020-04-29T18:26:00Z">
        <w:r w:rsidR="0036498E">
          <w:t xml:space="preserve">lets you scale vertically </w:t>
        </w:r>
        <w:r w:rsidR="0036498E" w:rsidRPr="00964EF1">
          <w:rPr>
            <w:color w:val="000000" w:themeColor="text1"/>
            <w:rPrChange w:id="94" w:author="Andrew McColl" w:date="2020-04-30T15:23:00Z">
              <w:rPr/>
            </w:rPrChange>
          </w:rPr>
          <w:t>and</w:t>
        </w:r>
        <w:r w:rsidR="0036498E">
          <w:t xml:space="preserve"> horizontally</w:t>
        </w:r>
      </w:ins>
      <w:del w:id="95" w:author="Andrew McColl" w:date="2020-04-29T18:26:00Z">
        <w:r w:rsidR="00CD6DCC" w:rsidRPr="00CD6DCC" w:rsidDel="0036498E">
          <w:delText xml:space="preserve"> through:</w:delText>
        </w:r>
      </w:del>
      <w:ins w:id="96" w:author="Andrew McColl" w:date="2020-04-29T18:26:00Z">
        <w:r w:rsidR="0036498E">
          <w:t xml:space="preserve"> in three ways:</w:t>
        </w:r>
      </w:ins>
    </w:p>
    <w:p w14:paraId="67A26112" w14:textId="230B8577" w:rsidR="00B50C88" w:rsidRDefault="00B50C88" w:rsidP="00CD6DCC">
      <w:pPr>
        <w:rPr>
          <w:ins w:id="97" w:author="Andrew McColl" w:date="2020-05-01T13:50:00Z"/>
          <w:b/>
          <w:bCs/>
        </w:rPr>
      </w:pPr>
      <w:ins w:id="98" w:author="Andrew McColl" w:date="2020-05-01T13:50:00Z">
        <w:r>
          <w:rPr>
            <w:b/>
            <w:bCs/>
            <w:noProof/>
          </w:rPr>
          <w:drawing>
            <wp:inline distT="0" distB="0" distL="0" distR="0" wp14:anchorId="0C0BF3DC" wp14:editId="2AF6A26B">
              <wp:extent cx="722376" cy="722376"/>
              <wp:effectExtent l="0" t="0" r="1905" b="1905"/>
              <wp:docPr id="15" name="Picture 15"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 Intuitive Programm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b/>
            <w:bCs/>
          </w:rPr>
          <w:t xml:space="preserve"> </w:t>
        </w:r>
        <w:r w:rsidRPr="00F26DC3">
          <w:rPr>
            <w:i/>
            <w:iCs/>
            <w:color w:val="FF0000"/>
          </w:rPr>
          <w:t>&lt;New Image&gt;</w:t>
        </w:r>
      </w:ins>
    </w:p>
    <w:p w14:paraId="3BEDB951" w14:textId="607E4823" w:rsidR="00CD6DCC" w:rsidRPr="00CD6DCC" w:rsidRDefault="00CD6DCC" w:rsidP="00CD6DCC">
      <w:pPr>
        <w:rPr>
          <w:b/>
          <w:bCs/>
        </w:rPr>
      </w:pPr>
      <w:del w:id="99" w:author="Andrew McColl" w:date="2020-04-29T20:21:00Z">
        <w:r w:rsidRPr="00CD6DCC" w:rsidDel="00E74EBD">
          <w:rPr>
            <w:b/>
            <w:bCs/>
          </w:rPr>
          <w:delText xml:space="preserve">Simplified </w:delText>
        </w:r>
      </w:del>
      <w:ins w:id="100" w:author="Andrew McColl" w:date="2020-04-29T20:21:00Z">
        <w:r w:rsidR="00E74EBD">
          <w:rPr>
            <w:b/>
            <w:bCs/>
          </w:rPr>
          <w:t xml:space="preserve">Intuitive </w:t>
        </w:r>
      </w:ins>
      <w:r w:rsidRPr="00CD6DCC">
        <w:rPr>
          <w:b/>
          <w:bCs/>
        </w:rPr>
        <w:t>Programming</w:t>
      </w:r>
    </w:p>
    <w:p w14:paraId="3D72FDB5" w14:textId="5B9DC887" w:rsidR="00CD6DCC" w:rsidRPr="00CD6DCC" w:rsidRDefault="00CD6DCC" w:rsidP="00CD6DCC">
      <w:del w:id="101" w:author="Andrew McColl" w:date="2020-04-29T20:22:00Z">
        <w:r w:rsidRPr="00CD6DCC" w:rsidDel="00E74EBD">
          <w:delText xml:space="preserve">The </w:delText>
        </w:r>
      </w:del>
      <w:r w:rsidRPr="00CD6DCC">
        <w:t>DCP</w:t>
      </w:r>
      <w:ins w:id="102" w:author="Andrew McColl" w:date="2020-04-29T20:22:00Z">
        <w:r w:rsidR="00E74EBD">
          <w:t>’s</w:t>
        </w:r>
      </w:ins>
      <w:r w:rsidRPr="00CD6DCC">
        <w:t xml:space="preserve"> Compute API is</w:t>
      </w:r>
      <w:ins w:id="103" w:author="Andrew McColl" w:date="2020-04-29T20:22:00Z">
        <w:r w:rsidR="00E74EBD">
          <w:t xml:space="preserve"> </w:t>
        </w:r>
      </w:ins>
      <w:r w:rsidRPr="00CD6DCC">
        <w:t xml:space="preserve">the easiest way to express </w:t>
      </w:r>
      <w:ins w:id="104" w:author="Andrew McColl" w:date="2020-04-29T20:22:00Z">
        <w:r w:rsidR="00E74EBD">
          <w:t xml:space="preserve">arbitrary </w:t>
        </w:r>
      </w:ins>
      <w:r w:rsidRPr="00CD6DCC">
        <w:t xml:space="preserve">parallel workloads. It is </w:t>
      </w:r>
      <w:del w:id="105" w:author="Andrew McColl" w:date="2020-04-29T20:33:00Z">
        <w:r w:rsidRPr="00CD6DCC" w:rsidDel="00742FA5">
          <w:delText>built by the same developers who use it everyday.</w:delText>
        </w:r>
      </w:del>
      <w:ins w:id="106" w:author="Andrew McColl" w:date="2020-04-29T20:33:00Z">
        <w:r w:rsidR="00742FA5">
          <w:t xml:space="preserve">used </w:t>
        </w:r>
        <w:proofErr w:type="spellStart"/>
        <w:r w:rsidR="00742FA5">
          <w:t>everyday</w:t>
        </w:r>
        <w:proofErr w:type="spellEnd"/>
        <w:r w:rsidR="00742FA5">
          <w:t xml:space="preserve"> by the same developers who built it for AI, Computational Finance, Bioinformatics, and more.</w:t>
        </w:r>
      </w:ins>
    </w:p>
    <w:p w14:paraId="693142C5" w14:textId="6B57DBF8" w:rsidR="00B50C88" w:rsidRDefault="00B50C88" w:rsidP="00CD6DCC">
      <w:pPr>
        <w:rPr>
          <w:ins w:id="107" w:author="Andrew McColl" w:date="2020-05-01T13:50:00Z"/>
          <w:b/>
          <w:bCs/>
        </w:rPr>
      </w:pPr>
      <w:ins w:id="108" w:author="Andrew McColl" w:date="2020-05-01T13:50:00Z">
        <w:r>
          <w:rPr>
            <w:b/>
            <w:bCs/>
            <w:noProof/>
          </w:rPr>
          <w:drawing>
            <wp:inline distT="0" distB="0" distL="0" distR="0" wp14:anchorId="249EBC38" wp14:editId="1AF25BB1">
              <wp:extent cx="722376" cy="722376"/>
              <wp:effectExtent l="0" t="0" r="1905" b="1905"/>
              <wp:docPr id="16" name="Picture 16"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2 Fungible Infra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b/>
            <w:bCs/>
          </w:rPr>
          <w:t xml:space="preserve"> </w:t>
        </w:r>
        <w:r w:rsidRPr="00F26DC3">
          <w:rPr>
            <w:i/>
            <w:iCs/>
            <w:color w:val="FF0000"/>
          </w:rPr>
          <w:t>&lt;New Image&gt;</w:t>
        </w:r>
      </w:ins>
    </w:p>
    <w:p w14:paraId="7F7BCAE9" w14:textId="13316661" w:rsidR="00CD6DCC" w:rsidRPr="00CD6DCC" w:rsidRDefault="00CD6DCC" w:rsidP="00CD6DCC">
      <w:pPr>
        <w:rPr>
          <w:b/>
          <w:bCs/>
        </w:rPr>
      </w:pPr>
      <w:r w:rsidRPr="00CD6DCC">
        <w:rPr>
          <w:b/>
          <w:bCs/>
        </w:rPr>
        <w:t>Fungible Infrastructure</w:t>
      </w:r>
    </w:p>
    <w:p w14:paraId="4CE0F8EB" w14:textId="25202C48" w:rsidR="00CD6DCC" w:rsidRPr="00CD6DCC" w:rsidRDefault="00CD6DCC" w:rsidP="00CD6DCC">
      <w:r w:rsidRPr="00CD6DCC">
        <w:t xml:space="preserve">Compute and network resources are </w:t>
      </w:r>
      <w:del w:id="109" w:author="Andrew McColl" w:date="2020-04-29T20:23:00Z">
        <w:r w:rsidRPr="00CD6DCC" w:rsidDel="00E74EBD">
          <w:delText>100%</w:delText>
        </w:r>
      </w:del>
      <w:ins w:id="110" w:author="Andrew McColl" w:date="2020-04-29T20:23:00Z">
        <w:r w:rsidR="00E74EBD">
          <w:t>completely</w:t>
        </w:r>
      </w:ins>
      <w:r w:rsidRPr="00CD6DCC">
        <w:t xml:space="preserve"> abstracted from</w:t>
      </w:r>
      <w:ins w:id="111" w:author="Andrew McColl" w:date="2020-04-29T20:23:00Z">
        <w:r w:rsidR="00E74EBD">
          <w:t xml:space="preserve"> the underlying</w:t>
        </w:r>
      </w:ins>
      <w:r w:rsidRPr="00CD6DCC">
        <w:t xml:space="preserve"> hardware</w:t>
      </w:r>
      <w:del w:id="112" w:author="Andrew McColl" w:date="2020-04-29T20:23:00Z">
        <w:r w:rsidRPr="00CD6DCC" w:rsidDel="00E74EBD">
          <w:delText xml:space="preserve"> and optimized for your code</w:delText>
        </w:r>
      </w:del>
      <w:r w:rsidRPr="00CD6DCC">
        <w:t>, so you always get seamless performance</w:t>
      </w:r>
      <w:ins w:id="113" w:author="Andrew McColl" w:date="2020-04-29T20:24:00Z">
        <w:r w:rsidR="00E74EBD">
          <w:t xml:space="preserve"> even across different clouds</w:t>
        </w:r>
      </w:ins>
      <w:r w:rsidRPr="00CD6DCC">
        <w:t>.</w:t>
      </w:r>
    </w:p>
    <w:p w14:paraId="7268C222" w14:textId="6A512050" w:rsidR="00B50C88" w:rsidRDefault="00B50C88" w:rsidP="00CD6DCC">
      <w:pPr>
        <w:rPr>
          <w:ins w:id="114" w:author="Andrew McColl" w:date="2020-05-01T13:50:00Z"/>
          <w:b/>
          <w:bCs/>
        </w:rPr>
      </w:pPr>
      <w:ins w:id="115" w:author="Andrew McColl" w:date="2020-05-01T13:51:00Z">
        <w:r>
          <w:rPr>
            <w:b/>
            <w:bCs/>
            <w:noProof/>
          </w:rPr>
          <w:lastRenderedPageBreak/>
          <w:drawing>
            <wp:inline distT="0" distB="0" distL="0" distR="0" wp14:anchorId="45519DCA" wp14:editId="4C97CA72">
              <wp:extent cx="722376" cy="722376"/>
              <wp:effectExtent l="0" t="0" r="1905" b="1905"/>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3 Virtual Clust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ins>
      <w:ins w:id="116" w:author="Andrew McColl" w:date="2020-05-01T13:50:00Z">
        <w:r>
          <w:rPr>
            <w:b/>
            <w:bCs/>
          </w:rPr>
          <w:t xml:space="preserve"> </w:t>
        </w:r>
        <w:r w:rsidRPr="00F26DC3">
          <w:rPr>
            <w:i/>
            <w:iCs/>
            <w:color w:val="FF0000"/>
          </w:rPr>
          <w:t>&lt;New Image&gt;</w:t>
        </w:r>
      </w:ins>
    </w:p>
    <w:p w14:paraId="6DBA283C" w14:textId="5EB44EFE" w:rsidR="00CD6DCC" w:rsidRPr="00CD6DCC" w:rsidRDefault="00CD6DCC" w:rsidP="00CD6DCC">
      <w:pPr>
        <w:rPr>
          <w:b/>
          <w:bCs/>
        </w:rPr>
      </w:pPr>
      <w:r w:rsidRPr="00CD6DCC">
        <w:rPr>
          <w:b/>
          <w:bCs/>
        </w:rPr>
        <w:t>Virtual Clusters</w:t>
      </w:r>
    </w:p>
    <w:p w14:paraId="19A66FF9" w14:textId="6654BAF0" w:rsidR="00CD6DCC" w:rsidRDefault="00CD6DCC" w:rsidP="00CD6DCC">
      <w:r w:rsidRPr="00CD6DCC">
        <w:t xml:space="preserve">DCP uses ultra-lightweight web technology </w:t>
      </w:r>
      <w:del w:id="117" w:author="Andrew McColl" w:date="2020-04-29T20:26:00Z">
        <w:r w:rsidRPr="00CD6DCC" w:rsidDel="00742FA5">
          <w:delText>for almost no overhead</w:delText>
        </w:r>
      </w:del>
      <w:ins w:id="118" w:author="Andrew McColl" w:date="2020-04-29T20:26:00Z">
        <w:r w:rsidR="00742FA5">
          <w:t xml:space="preserve">that gets closer to bare metal performance than </w:t>
        </w:r>
      </w:ins>
      <w:ins w:id="119" w:author="Andrew McColl" w:date="2020-04-29T20:27:00Z">
        <w:r w:rsidR="00742FA5">
          <w:t>any other.</w:t>
        </w:r>
      </w:ins>
      <w:del w:id="120" w:author="Andrew McColl" w:date="2020-04-29T20:27:00Z">
        <w:r w:rsidRPr="00CD6DCC" w:rsidDel="00742FA5">
          <w:delText>, and better</w:delText>
        </w:r>
      </w:del>
      <w:ins w:id="121" w:author="Andrew McColl" w:date="2020-04-29T20:27:00Z">
        <w:r w:rsidR="00742FA5">
          <w:t xml:space="preserve"> A workload run on DCP is commonly more efficient </w:t>
        </w:r>
      </w:ins>
      <w:del w:id="122" w:author="Andrew McColl" w:date="2020-04-29T20:27:00Z">
        <w:r w:rsidRPr="00CD6DCC" w:rsidDel="00742FA5">
          <w:delText xml:space="preserve"> performance </w:delText>
        </w:r>
      </w:del>
      <w:del w:id="123" w:author="Andrew McColl" w:date="2020-04-29T20:28:00Z">
        <w:r w:rsidRPr="00CD6DCC" w:rsidDel="00742FA5">
          <w:delText xml:space="preserve">than </w:delText>
        </w:r>
      </w:del>
      <w:ins w:id="124" w:author="Andrew McColl" w:date="2020-04-29T20:28:00Z">
        <w:r w:rsidR="00742FA5">
          <w:t xml:space="preserve">than the same </w:t>
        </w:r>
      </w:ins>
      <w:del w:id="125" w:author="Andrew McColl" w:date="2020-04-29T20:28:00Z">
        <w:r w:rsidRPr="00CD6DCC" w:rsidDel="00742FA5">
          <w:delText>apps written for</w:delText>
        </w:r>
      </w:del>
      <w:ins w:id="126" w:author="Andrew McColl" w:date="2020-04-29T20:28:00Z">
        <w:r w:rsidR="00742FA5">
          <w:t>run in a</w:t>
        </w:r>
      </w:ins>
      <w:r w:rsidRPr="00CD6DCC">
        <w:t xml:space="preserve"> Container</w:t>
      </w:r>
      <w:del w:id="127" w:author="Andrew McColl" w:date="2020-04-29T20:28:00Z">
        <w:r w:rsidRPr="00CD6DCC" w:rsidDel="00742FA5">
          <w:delText>s</w:delText>
        </w:r>
      </w:del>
      <w:r w:rsidRPr="00CD6DCC">
        <w:t xml:space="preserve"> or VM</w:t>
      </w:r>
      <w:del w:id="128" w:author="Andrew McColl" w:date="2020-04-29T20:28:00Z">
        <w:r w:rsidRPr="00CD6DCC" w:rsidDel="00742FA5">
          <w:delText>s</w:delText>
        </w:r>
      </w:del>
      <w:r w:rsidRPr="00CD6DCC">
        <w:t>.</w:t>
      </w:r>
    </w:p>
    <w:p w14:paraId="74333B27" w14:textId="77777777" w:rsidR="0036498E" w:rsidRPr="00CD6DCC" w:rsidRDefault="0036498E" w:rsidP="00CD6DCC"/>
    <w:p w14:paraId="28CC2B03" w14:textId="77777777" w:rsidR="00CD6DCC" w:rsidRPr="00CD6DCC" w:rsidRDefault="00CD6DCC" w:rsidP="00CD6DCC">
      <w:pPr>
        <w:rPr>
          <w:b/>
          <w:bCs/>
        </w:rPr>
      </w:pPr>
      <w:r w:rsidRPr="00CD6DCC">
        <w:rPr>
          <w:b/>
          <w:bCs/>
        </w:rPr>
        <w:t>Compute Wherever, However.</w:t>
      </w:r>
    </w:p>
    <w:p w14:paraId="0C011B38" w14:textId="15581248" w:rsidR="00CD6DCC" w:rsidRDefault="00742FA5" w:rsidP="00CD6DCC">
      <w:ins w:id="129" w:author="Andrew McColl" w:date="2020-04-29T20:28:00Z">
        <w:r>
          <w:t xml:space="preserve">DCP allows you to connect and disconnect your own hardware to build high performance compute grids. </w:t>
        </w:r>
      </w:ins>
      <w:del w:id="130" w:author="Andrew McColl" w:date="2020-04-29T20:28:00Z">
        <w:r w:rsidR="00CD6DCC" w:rsidRPr="00CD6DCC" w:rsidDel="00742FA5">
          <w:delText>In addition to your o</w:delText>
        </w:r>
      </w:del>
      <w:del w:id="131" w:author="Andrew McColl" w:date="2020-04-29T20:29:00Z">
        <w:r w:rsidR="00CD6DCC" w:rsidRPr="00CD6DCC" w:rsidDel="00742FA5">
          <w:delText>wn hardware,</w:delText>
        </w:r>
      </w:del>
      <w:ins w:id="132" w:author="Andrew McColl" w:date="2020-04-29T20:29:00Z">
        <w:r>
          <w:t>Additionally,</w:t>
        </w:r>
      </w:ins>
      <w:r w:rsidR="00CD6DCC" w:rsidRPr="00CD6DCC">
        <w:t xml:space="preserve"> compute grids from</w:t>
      </w:r>
      <w:del w:id="133" w:author="Andrew McColl" w:date="2020-04-29T20:29:00Z">
        <w:r w:rsidR="00CD6DCC" w:rsidRPr="00CD6DCC" w:rsidDel="00742FA5">
          <w:delText xml:space="preserve"> universities,</w:delText>
        </w:r>
      </w:del>
      <w:r w:rsidR="00CD6DCC" w:rsidRPr="00CD6DCC">
        <w:t xml:space="preserve"> data</w:t>
      </w:r>
      <w:del w:id="134" w:author="Andrew McColl" w:date="2020-04-29T20:29:00Z">
        <w:r w:rsidR="00CD6DCC" w:rsidRPr="00CD6DCC" w:rsidDel="00742FA5">
          <w:delText xml:space="preserve"> </w:delText>
        </w:r>
      </w:del>
      <w:r w:rsidR="00CD6DCC" w:rsidRPr="00CD6DCC">
        <w:t>cent</w:t>
      </w:r>
      <w:del w:id="135" w:author="Andrew McColl" w:date="2020-04-29T20:29:00Z">
        <w:r w:rsidR="00CD6DCC" w:rsidRPr="00CD6DCC" w:rsidDel="00742FA5">
          <w:delText>er</w:delText>
        </w:r>
      </w:del>
      <w:ins w:id="136" w:author="Andrew McColl" w:date="2020-04-29T20:29:00Z">
        <w:r>
          <w:t>re</w:t>
        </w:r>
      </w:ins>
      <w:r w:rsidR="00CD6DCC" w:rsidRPr="00CD6DCC">
        <w:t>s</w:t>
      </w:r>
      <w:del w:id="137" w:author="Andrew McColl" w:date="2020-04-29T20:29:00Z">
        <w:r w:rsidR="00CD6DCC" w:rsidRPr="00CD6DCC" w:rsidDel="00742FA5">
          <w:delText>,</w:delText>
        </w:r>
      </w:del>
      <w:r w:rsidR="00CD6DCC" w:rsidRPr="00CD6DCC">
        <w:t xml:space="preserve"> and </w:t>
      </w:r>
      <w:del w:id="138" w:author="Andrew McColl" w:date="2020-04-29T20:29:00Z">
        <w:r w:rsidR="00CD6DCC" w:rsidRPr="00CD6DCC" w:rsidDel="00742FA5">
          <w:delText xml:space="preserve">more </w:delText>
        </w:r>
      </w:del>
      <w:ins w:id="139" w:author="Andrew McColl" w:date="2020-04-29T20:29:00Z">
        <w:r>
          <w:t>other institutions</w:t>
        </w:r>
        <w:r w:rsidRPr="00CD6DCC">
          <w:t xml:space="preserve"> </w:t>
        </w:r>
      </w:ins>
      <w:r w:rsidR="00CD6DCC" w:rsidRPr="00CD6DCC">
        <w:t xml:space="preserve">are publicly available through </w:t>
      </w:r>
      <w:del w:id="140" w:author="Andrew McColl" w:date="2020-04-29T20:29:00Z">
        <w:r w:rsidR="00CD6DCC" w:rsidRPr="00CD6DCC" w:rsidDel="00742FA5">
          <w:delText>DCP</w:delText>
        </w:r>
      </w:del>
      <w:ins w:id="141" w:author="Andrew McColl" w:date="2020-04-29T20:29:00Z">
        <w:r>
          <w:t>the Distributed Computer</w:t>
        </w:r>
      </w:ins>
      <w:r w:rsidR="00CD6DCC" w:rsidRPr="00CD6DCC">
        <w:t xml:space="preserve">. </w:t>
      </w:r>
      <w:del w:id="142" w:author="Andrew McColl" w:date="2020-04-29T20:29:00Z">
        <w:r w:rsidR="00CD6DCC" w:rsidRPr="00CD6DCC" w:rsidDel="00742FA5">
          <w:delText>Developers can execute work both locally and as a web service with the following deployment models:</w:delText>
        </w:r>
      </w:del>
      <w:ins w:id="143" w:author="Andrew McColl" w:date="2020-04-29T20:32:00Z">
        <w:r>
          <w:t>These two models are known as Compute Group and the Distributed Computer.</w:t>
        </w:r>
      </w:ins>
    </w:p>
    <w:p w14:paraId="77A48BC4" w14:textId="5E54BAE7" w:rsidR="00A641D1" w:rsidRPr="00A641D1" w:rsidRDefault="00A641D1" w:rsidP="00CD6DCC">
      <w:pPr>
        <w:rPr>
          <w:ins w:id="144" w:author="Andrew McColl" w:date="2020-05-01T13:43:00Z"/>
          <w:b/>
          <w:bCs/>
          <w:i/>
          <w:iCs/>
          <w:rPrChange w:id="145" w:author="Andrew McColl" w:date="2020-05-01T13:44:00Z">
            <w:rPr>
              <w:ins w:id="146" w:author="Andrew McColl" w:date="2020-05-01T13:43:00Z"/>
              <w:b/>
              <w:bCs/>
            </w:rPr>
          </w:rPrChange>
        </w:rPr>
      </w:pPr>
      <w:ins w:id="147" w:author="Andrew McColl" w:date="2020-05-01T13:44:00Z">
        <w:r>
          <w:rPr>
            <w:b/>
            <w:bCs/>
            <w:noProof/>
          </w:rPr>
          <w:drawing>
            <wp:inline distT="0" distB="0" distL="0" distR="0" wp14:anchorId="6B58B8F7" wp14:editId="7C77D8F6">
              <wp:extent cx="1828800" cy="1892886"/>
              <wp:effectExtent l="0" t="0" r="0" b="0"/>
              <wp:docPr id="1" name="Picture 1" descr="A picture containing monitor, street, comput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P - Compute Grou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92886"/>
                      </a:xfrm>
                      <a:prstGeom prst="rect">
                        <a:avLst/>
                      </a:prstGeom>
                    </pic:spPr>
                  </pic:pic>
                </a:graphicData>
              </a:graphic>
            </wp:inline>
          </w:drawing>
        </w:r>
        <w:r>
          <w:rPr>
            <w:b/>
            <w:bCs/>
          </w:rPr>
          <w:t xml:space="preserve">  </w:t>
        </w:r>
        <w:r w:rsidRPr="00F26DC3">
          <w:rPr>
            <w:i/>
            <w:iCs/>
            <w:color w:val="FF0000"/>
          </w:rPr>
          <w:t>&lt;New Image&gt;</w:t>
        </w:r>
      </w:ins>
    </w:p>
    <w:p w14:paraId="654C602A" w14:textId="7EC5719D" w:rsidR="00626685" w:rsidRPr="00626685" w:rsidRDefault="00626685" w:rsidP="00CD6DCC">
      <w:pPr>
        <w:rPr>
          <w:b/>
          <w:bCs/>
        </w:rPr>
      </w:pPr>
      <w:r w:rsidRPr="00626685">
        <w:rPr>
          <w:b/>
          <w:bCs/>
        </w:rPr>
        <w:t>Compute Groups</w:t>
      </w:r>
    </w:p>
    <w:p w14:paraId="10AD078C" w14:textId="73930F4D" w:rsidR="00CD6DCC" w:rsidRDefault="00CD6DCC" w:rsidP="00CD6DCC">
      <w:pPr>
        <w:rPr>
          <w:ins w:id="148" w:author="Andrew McColl" w:date="2020-05-01T13:44:00Z"/>
        </w:rPr>
      </w:pPr>
      <w:del w:id="149" w:author="Andrew McColl" w:date="2020-04-29T20:34:00Z">
        <w:r w:rsidRPr="00CD6DCC" w:rsidDel="00742FA5">
          <w:delText>Compute Groups are built to a</w:delText>
        </w:r>
      </w:del>
      <w:ins w:id="150" w:author="Andrew McColl" w:date="2020-04-29T20:34:00Z">
        <w:r w:rsidR="00742FA5">
          <w:t>A</w:t>
        </w:r>
      </w:ins>
      <w:r w:rsidRPr="00CD6DCC">
        <w:t xml:space="preserve">ccelerate </w:t>
      </w:r>
      <w:del w:id="151" w:author="Andrew McColl" w:date="2020-04-29T20:34:00Z">
        <w:r w:rsidRPr="00CD6DCC" w:rsidDel="00742FA5">
          <w:delText xml:space="preserve">intensive </w:delText>
        </w:r>
      </w:del>
      <w:ins w:id="152" w:author="Andrew McColl" w:date="2020-04-29T20:34:00Z">
        <w:r w:rsidR="00742FA5">
          <w:t>high-throughput computing jobs</w:t>
        </w:r>
      </w:ins>
      <w:del w:id="153" w:author="Andrew McColl" w:date="2020-04-29T20:34:00Z">
        <w:r w:rsidRPr="00CD6DCC" w:rsidDel="00742FA5">
          <w:delText>work u</w:delText>
        </w:r>
      </w:del>
      <w:ins w:id="154" w:author="Andrew McColl" w:date="2020-04-29T20:34:00Z">
        <w:r w:rsidR="00742FA5">
          <w:t xml:space="preserve"> with</w:t>
        </w:r>
      </w:ins>
      <w:del w:id="155" w:author="Andrew McColl" w:date="2020-04-29T20:34:00Z">
        <w:r w:rsidRPr="00CD6DCC" w:rsidDel="00742FA5">
          <w:delText>sing the</w:delText>
        </w:r>
      </w:del>
      <w:r w:rsidRPr="00CD6DCC">
        <w:t xml:space="preserve"> </w:t>
      </w:r>
      <w:ins w:id="156" w:author="Andrew McColl" w:date="2020-04-29T20:35:00Z">
        <w:r w:rsidR="00742FA5">
          <w:t xml:space="preserve">underutilized </w:t>
        </w:r>
      </w:ins>
      <w:r w:rsidRPr="00CD6DCC">
        <w:t xml:space="preserve">hardware you already </w:t>
      </w:r>
      <w:del w:id="157" w:author="Andrew McColl" w:date="2020-04-29T20:35:00Z">
        <w:r w:rsidRPr="00CD6DCC" w:rsidDel="00742FA5">
          <w:delText>have access to.</w:delText>
        </w:r>
      </w:del>
      <w:ins w:id="158" w:author="Andrew McColl" w:date="2020-04-29T20:35:00Z">
        <w:r w:rsidR="00742FA5">
          <w:t>own.</w:t>
        </w:r>
      </w:ins>
      <w:del w:id="159" w:author="Andrew McColl" w:date="2020-04-29T20:35:00Z">
        <w:r w:rsidRPr="00CD6DCC" w:rsidDel="00742FA5">
          <w:br/>
        </w:r>
        <w:r w:rsidRPr="00CD6DCC" w:rsidDel="00742FA5">
          <w:br/>
        </w:r>
      </w:del>
      <w:ins w:id="160" w:author="Andrew McColl" w:date="2020-04-29T20:35:00Z">
        <w:r w:rsidR="00742FA5">
          <w:t xml:space="preserve"> </w:t>
        </w:r>
      </w:ins>
      <w:r w:rsidRPr="00CD6DCC">
        <w:t xml:space="preserve">Any </w:t>
      </w:r>
      <w:del w:id="161" w:author="Andrew McColl" w:date="2020-04-29T20:35:00Z">
        <w:r w:rsidRPr="00CD6DCC" w:rsidDel="00742FA5">
          <w:delText xml:space="preserve">form </w:delText>
        </w:r>
      </w:del>
      <w:ins w:id="162" w:author="Andrew McColl" w:date="2020-04-29T20:35:00Z">
        <w:r w:rsidR="00742FA5">
          <w:t>CPU or GPU</w:t>
        </w:r>
      </w:ins>
      <w:del w:id="163" w:author="Andrew McColl" w:date="2020-04-29T20:35:00Z">
        <w:r w:rsidRPr="00CD6DCC" w:rsidDel="00742FA5">
          <w:delText>of hardware</w:delText>
        </w:r>
      </w:del>
      <w:r w:rsidRPr="00CD6DCC">
        <w:t xml:space="preserve"> can be connected to build </w:t>
      </w:r>
      <w:del w:id="164" w:author="Andrew McColl" w:date="2020-04-29T20:35:00Z">
        <w:r w:rsidRPr="00CD6DCC" w:rsidDel="00742FA5">
          <w:delText>self-sufficient compute grids</w:delText>
        </w:r>
      </w:del>
      <w:ins w:id="165" w:author="Andrew McColl" w:date="2020-04-29T20:35:00Z">
        <w:r w:rsidR="00742FA5">
          <w:t xml:space="preserve">a </w:t>
        </w:r>
        <w:r w:rsidR="004A5E74">
          <w:t xml:space="preserve">fully functioning compute grid </w:t>
        </w:r>
      </w:ins>
      <w:ins w:id="166" w:author="Andrew McColl" w:date="2020-04-29T20:36:00Z">
        <w:r w:rsidR="004A5E74">
          <w:t>across</w:t>
        </w:r>
      </w:ins>
      <w:del w:id="167" w:author="Andrew McColl" w:date="2020-04-29T20:35:00Z">
        <w:r w:rsidRPr="00CD6DCC" w:rsidDel="004A5E74">
          <w:delText>. These resources can be on</w:delText>
        </w:r>
      </w:del>
      <w:r w:rsidRPr="00CD6DCC">
        <w:t xml:space="preserve"> a single LAN</w:t>
      </w:r>
      <w:del w:id="168" w:author="Andrew McColl" w:date="2020-04-29T20:35:00Z">
        <w:r w:rsidRPr="00CD6DCC" w:rsidDel="004A5E74">
          <w:delText>,</w:delText>
        </w:r>
      </w:del>
      <w:r w:rsidRPr="00CD6DCC">
        <w:t xml:space="preserve"> or </w:t>
      </w:r>
      <w:ins w:id="169" w:author="Andrew McColl" w:date="2020-04-29T20:35:00Z">
        <w:r w:rsidR="004A5E74">
          <w:t>even an in</w:t>
        </w:r>
      </w:ins>
      <w:ins w:id="170" w:author="Andrew McColl" w:date="2020-04-29T20:36:00Z">
        <w:r w:rsidR="004A5E74">
          <w:t xml:space="preserve">ternational </w:t>
        </w:r>
      </w:ins>
      <w:del w:id="171" w:author="Andrew McColl" w:date="2020-04-29T20:36:00Z">
        <w:r w:rsidRPr="00CD6DCC" w:rsidDel="004A5E74">
          <w:delText xml:space="preserve">geographically dispersed across a </w:delText>
        </w:r>
      </w:del>
      <w:r w:rsidRPr="00CD6DCC">
        <w:t>WAN.</w:t>
      </w:r>
    </w:p>
    <w:p w14:paraId="6BBEDF93" w14:textId="000FECFB" w:rsidR="00A641D1" w:rsidRDefault="00A641D1" w:rsidP="00CD6DCC">
      <w:ins w:id="172" w:author="Andrew McColl" w:date="2020-05-01T13:44:00Z">
        <w:r>
          <w:rPr>
            <w:noProof/>
          </w:rPr>
          <w:drawing>
            <wp:inline distT="0" distB="0" distL="0" distR="0" wp14:anchorId="580D7541" wp14:editId="3CA7B5EE">
              <wp:extent cx="1828800" cy="1304192"/>
              <wp:effectExtent l="0" t="0" r="0" b="0"/>
              <wp:docPr id="2" name="Picture 2" descr="A picture containing light, green, monitor,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P - The Distributed Compu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304192"/>
                      </a:xfrm>
                      <a:prstGeom prst="rect">
                        <a:avLst/>
                      </a:prstGeom>
                    </pic:spPr>
                  </pic:pic>
                </a:graphicData>
              </a:graphic>
            </wp:inline>
          </w:drawing>
        </w:r>
      </w:ins>
      <w:ins w:id="173" w:author="Andrew McColl" w:date="2020-05-01T13:45:00Z">
        <w:r>
          <w:t xml:space="preserve"> </w:t>
        </w:r>
        <w:r w:rsidRPr="00F26DC3">
          <w:rPr>
            <w:i/>
            <w:iCs/>
            <w:color w:val="FF0000"/>
          </w:rPr>
          <w:t>&lt;New Image&gt;</w:t>
        </w:r>
      </w:ins>
    </w:p>
    <w:p w14:paraId="62D6E683" w14:textId="77777777" w:rsidR="00626685" w:rsidRPr="00626685" w:rsidRDefault="00626685" w:rsidP="00626685">
      <w:pPr>
        <w:rPr>
          <w:b/>
          <w:bCs/>
        </w:rPr>
      </w:pPr>
      <w:r w:rsidRPr="00626685">
        <w:rPr>
          <w:b/>
          <w:bCs/>
        </w:rPr>
        <w:t>The Distributed Computer</w:t>
      </w:r>
    </w:p>
    <w:p w14:paraId="69560D9F" w14:textId="7370171A" w:rsidR="00626685" w:rsidRDefault="004A5E74" w:rsidP="00626685">
      <w:pPr>
        <w:rPr>
          <w:ins w:id="174" w:author="Andrew McColl" w:date="2020-04-29T20:38:00Z"/>
        </w:rPr>
      </w:pPr>
      <w:ins w:id="175" w:author="Andrew McColl" w:date="2020-04-29T20:37:00Z">
        <w:r>
          <w:t xml:space="preserve">The ultimate private cloud powered by </w:t>
        </w:r>
      </w:ins>
      <w:del w:id="176" w:author="Andrew McColl" w:date="2020-04-29T20:36:00Z">
        <w:r w:rsidR="00626685" w:rsidRPr="00626685" w:rsidDel="004A5E74">
          <w:delText>The Distributed Computer is your own private cloud</w:delText>
        </w:r>
      </w:del>
      <w:ins w:id="177" w:author="Andrew McColl" w:date="2020-04-29T20:37:00Z">
        <w:r>
          <w:t>a</w:t>
        </w:r>
      </w:ins>
      <w:ins w:id="178" w:author="Andrew McColl" w:date="2020-04-29T20:36:00Z">
        <w:r>
          <w:t xml:space="preserve"> global federation of compute providers</w:t>
        </w:r>
      </w:ins>
      <w:ins w:id="179" w:author="Andrew McColl" w:date="2020-04-29T20:37:00Z">
        <w:r>
          <w:t xml:space="preserve">, the </w:t>
        </w:r>
      </w:ins>
      <w:ins w:id="180" w:author="Andrew McColl" w:date="2020-04-29T20:38:00Z">
        <w:r>
          <w:t>Distributed</w:t>
        </w:r>
      </w:ins>
      <w:ins w:id="181" w:author="Andrew McColl" w:date="2020-04-29T20:37:00Z">
        <w:r>
          <w:t xml:space="preserve"> Computer</w:t>
        </w:r>
      </w:ins>
      <w:del w:id="182" w:author="Andrew McColl" w:date="2020-04-29T20:37:00Z">
        <w:r w:rsidR="00626685" w:rsidRPr="00626685" w:rsidDel="004A5E74">
          <w:delText xml:space="preserve">, and </w:delText>
        </w:r>
      </w:del>
      <w:ins w:id="183" w:author="Andrew McColl" w:date="2020-04-29T20:37:00Z">
        <w:r>
          <w:t xml:space="preserve"> </w:t>
        </w:r>
      </w:ins>
      <w:del w:id="184" w:author="Andrew McColl" w:date="2020-04-29T20:38:00Z">
        <w:r w:rsidR="00626685" w:rsidRPr="00626685" w:rsidDel="004A5E74">
          <w:delText xml:space="preserve">makes </w:delText>
        </w:r>
      </w:del>
      <w:ins w:id="185" w:author="Andrew McColl" w:date="2020-04-29T20:38:00Z">
        <w:r>
          <w:t>finishes</w:t>
        </w:r>
        <w:r w:rsidRPr="00626685">
          <w:t xml:space="preserve"> </w:t>
        </w:r>
      </w:ins>
      <w:r w:rsidR="00626685" w:rsidRPr="00626685">
        <w:t xml:space="preserve">the toughest jobs </w:t>
      </w:r>
      <w:del w:id="186" w:author="Andrew McColl" w:date="2020-04-29T20:38:00Z">
        <w:r w:rsidR="00626685" w:rsidRPr="00626685" w:rsidDel="004A5E74">
          <w:delText xml:space="preserve">run </w:delText>
        </w:r>
      </w:del>
      <w:r w:rsidR="00626685" w:rsidRPr="00626685">
        <w:t>in minutes</w:t>
      </w:r>
      <w:del w:id="187" w:author="Andrew McColl" w:date="2020-04-29T20:37:00Z">
        <w:r w:rsidR="00626685" w:rsidRPr="00626685" w:rsidDel="004A5E74">
          <w:delText>.</w:delText>
        </w:r>
      </w:del>
      <w:del w:id="188" w:author="Andrew McColl" w:date="2020-04-29T20:36:00Z">
        <w:r w:rsidR="00626685" w:rsidRPr="00626685" w:rsidDel="004A5E74">
          <w:br/>
        </w:r>
        <w:r w:rsidR="00626685" w:rsidRPr="00626685" w:rsidDel="004A5E74">
          <w:br/>
        </w:r>
      </w:del>
      <w:del w:id="189" w:author="Andrew McColl" w:date="2020-04-29T20:37:00Z">
        <w:r w:rsidR="00626685" w:rsidRPr="00626685" w:rsidDel="004A5E74">
          <w:delText>A global network where multiple compute grids are available through DCP</w:delText>
        </w:r>
      </w:del>
      <w:r w:rsidR="00626685" w:rsidRPr="00626685">
        <w:t xml:space="preserve">. </w:t>
      </w:r>
      <w:del w:id="190" w:author="Andrew McColl" w:date="2020-04-29T20:38:00Z">
        <w:r w:rsidR="00626685" w:rsidRPr="00626685" w:rsidDel="004A5E74">
          <w:delText>It allows you to access thousands of cores without managing any of the infrastructure</w:delText>
        </w:r>
      </w:del>
      <w:ins w:id="191" w:author="Andrew McColl" w:date="2020-04-29T20:38:00Z">
        <w:r>
          <w:t>Access thousands of cores with a second’s notice, all without managing a single Container or VM</w:t>
        </w:r>
      </w:ins>
      <w:r w:rsidR="00626685" w:rsidRPr="00626685">
        <w:t>.</w:t>
      </w:r>
    </w:p>
    <w:p w14:paraId="2E334572" w14:textId="77777777" w:rsidR="004A5E74" w:rsidRPr="00626685" w:rsidRDefault="004A5E74" w:rsidP="00626685"/>
    <w:p w14:paraId="6B787366" w14:textId="77777777" w:rsidR="00626685" w:rsidRPr="00626685" w:rsidRDefault="00626685" w:rsidP="00626685">
      <w:pPr>
        <w:rPr>
          <w:b/>
          <w:bCs/>
        </w:rPr>
      </w:pPr>
      <w:r w:rsidRPr="00626685">
        <w:rPr>
          <w:b/>
          <w:bCs/>
        </w:rPr>
        <w:t>Be Bold, Be First</w:t>
      </w:r>
    </w:p>
    <w:p w14:paraId="06EFFB95" w14:textId="33093D2C" w:rsidR="00626685" w:rsidRDefault="00626685" w:rsidP="00626685">
      <w:r w:rsidRPr="00626685">
        <w:t>Be one of the first to build cutting edge applications with free compute on DCP. The </w:t>
      </w:r>
      <w:r w:rsidRPr="00626685">
        <w:rPr>
          <w:b/>
          <w:bCs/>
        </w:rPr>
        <w:t>First Devs Program</w:t>
      </w:r>
      <w:r w:rsidRPr="00626685">
        <w:t> will send you all the latest updates, and give you privileged first access rights when you join today!</w:t>
      </w:r>
    </w:p>
    <w:p w14:paraId="047C87CC" w14:textId="77777777" w:rsidR="00DB1A76" w:rsidRPr="00626685" w:rsidRDefault="00DB1A76" w:rsidP="00626685"/>
    <w:p w14:paraId="22FEB8D4" w14:textId="77777777" w:rsidR="00626685" w:rsidRPr="00626685" w:rsidRDefault="00626685" w:rsidP="00626685">
      <w:pPr>
        <w:rPr>
          <w:b/>
          <w:bCs/>
        </w:rPr>
      </w:pPr>
      <w:r w:rsidRPr="00626685">
        <w:rPr>
          <w:b/>
          <w:bCs/>
        </w:rPr>
        <w:t>Why Should I Build On DCP?</w:t>
      </w:r>
    </w:p>
    <w:p w14:paraId="210565C6" w14:textId="1ACA4515" w:rsidR="00626685" w:rsidRPr="00626685" w:rsidRDefault="00626685" w:rsidP="00626685">
      <w:r w:rsidRPr="00626685">
        <w:t xml:space="preserve">From </w:t>
      </w:r>
      <w:del w:id="192" w:author="Andrew McColl" w:date="2020-04-29T20:41:00Z">
        <w:r w:rsidRPr="00626685" w:rsidDel="00DB1A76">
          <w:delText>machine learning</w:delText>
        </w:r>
      </w:del>
      <w:ins w:id="193" w:author="Andrew McColl" w:date="2020-04-29T20:41:00Z">
        <w:r w:rsidR="00DB1A76">
          <w:t>deep neural networks</w:t>
        </w:r>
      </w:ins>
      <w:r w:rsidRPr="00626685">
        <w:t xml:space="preserve"> to multiphysics simulation</w:t>
      </w:r>
      <w:r w:rsidR="00DB1A76">
        <w:t>s</w:t>
      </w:r>
      <w:r w:rsidRPr="00626685">
        <w:t>, DCP powers cutting-edge application</w:t>
      </w:r>
      <w:r w:rsidR="00DB1A76">
        <w:t>s</w:t>
      </w:r>
      <w:r w:rsidRPr="00626685">
        <w:t>.</w:t>
      </w:r>
    </w:p>
    <w:p w14:paraId="671E1EB7" w14:textId="79376128" w:rsidR="00626685" w:rsidRPr="00626685" w:rsidRDefault="00626685" w:rsidP="00626685">
      <w:r w:rsidRPr="00626685">
        <w:rPr>
          <w:noProof/>
        </w:rPr>
        <w:drawing>
          <wp:inline distT="0" distB="0" distL="0" distR="0" wp14:anchorId="5578D9E2" wp14:editId="7C663CCC">
            <wp:extent cx="3429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98D3EC1" w14:textId="53DB9940" w:rsidR="00626685" w:rsidRPr="00DB1A76" w:rsidRDefault="00626685" w:rsidP="00626685">
      <w:pPr>
        <w:rPr>
          <w:b/>
          <w:bCs/>
        </w:rPr>
      </w:pPr>
      <w:del w:id="194" w:author="Andrew McColl" w:date="2020-04-29T20:42:00Z">
        <w:r w:rsidRPr="00DB1A76" w:rsidDel="00DB1A76">
          <w:rPr>
            <w:b/>
            <w:bCs/>
          </w:rPr>
          <w:delText>Compute Acceleration</w:delText>
        </w:r>
      </w:del>
      <w:ins w:id="195" w:author="Andrew McColl" w:date="2020-04-29T20:42:00Z">
        <w:r w:rsidR="00DB1A76">
          <w:rPr>
            <w:b/>
            <w:bCs/>
          </w:rPr>
          <w:t>Accelerated Compute</w:t>
        </w:r>
      </w:ins>
    </w:p>
    <w:p w14:paraId="0AAD37A6" w14:textId="6DA27C06" w:rsidR="00626685" w:rsidRPr="00626685" w:rsidRDefault="00626685" w:rsidP="00626685">
      <w:r w:rsidRPr="00626685">
        <w:t xml:space="preserve">Access a larger pool of compute resources </w:t>
      </w:r>
      <w:del w:id="196" w:author="Andrew McColl" w:date="2020-04-29T20:44:00Z">
        <w:r w:rsidRPr="00626685" w:rsidDel="00DB1A76">
          <w:delText xml:space="preserve">from both </w:delText>
        </w:r>
      </w:del>
      <w:del w:id="197" w:author="Andrew McColl" w:date="2020-04-29T20:43:00Z">
        <w:r w:rsidRPr="00626685" w:rsidDel="00DB1A76">
          <w:delText>on-premise and cloud-based hardware</w:delText>
        </w:r>
      </w:del>
      <w:ins w:id="198" w:author="Andrew McColl" w:date="2020-04-29T20:44:00Z">
        <w:r w:rsidR="00DB1A76">
          <w:t>both</w:t>
        </w:r>
      </w:ins>
      <w:ins w:id="199" w:author="Andrew McColl" w:date="2020-04-29T20:43:00Z">
        <w:r w:rsidR="00DB1A76">
          <w:t xml:space="preserve"> on-premises and </w:t>
        </w:r>
      </w:ins>
      <w:ins w:id="200" w:author="Andrew McColl" w:date="2020-04-29T20:44:00Z">
        <w:r w:rsidR="00DB1A76">
          <w:t>from</w:t>
        </w:r>
      </w:ins>
      <w:ins w:id="201" w:author="Andrew McColl" w:date="2020-04-29T20:43:00Z">
        <w:r w:rsidR="00DB1A76">
          <w:t xml:space="preserve"> the cloud</w:t>
        </w:r>
      </w:ins>
      <w:del w:id="202" w:author="Andrew McColl" w:date="2020-04-29T20:43:00Z">
        <w:r w:rsidRPr="00626685" w:rsidDel="00DB1A76">
          <w:delText>. Execute your code faster and at a larger scale.</w:delText>
        </w:r>
      </w:del>
      <w:ins w:id="203" w:author="Andrew McColl" w:date="2020-04-29T20:43:00Z">
        <w:r w:rsidR="00DB1A76">
          <w:t xml:space="preserve"> without managing a single server.</w:t>
        </w:r>
      </w:ins>
    </w:p>
    <w:p w14:paraId="323CA45C" w14:textId="276C6B7C" w:rsidR="00626685" w:rsidRPr="00A641D1" w:rsidRDefault="00626685" w:rsidP="00626685">
      <w:pPr>
        <w:rPr>
          <w:i/>
          <w:iCs/>
          <w:rPrChange w:id="204" w:author="Andrew McColl" w:date="2020-05-01T13:39:00Z">
            <w:rPr/>
          </w:rPrChange>
        </w:rPr>
      </w:pPr>
      <w:r w:rsidRPr="00EF184E">
        <w:rPr>
          <w:noProof/>
        </w:rPr>
        <w:drawing>
          <wp:inline distT="0" distB="0" distL="0" distR="0" wp14:anchorId="184BA751" wp14:editId="4C1B3FE7">
            <wp:extent cx="34290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2900" cy="342900"/>
                    </a:xfrm>
                    <a:prstGeom prst="rect">
                      <a:avLst/>
                    </a:prstGeom>
                    <a:noFill/>
                    <a:ln>
                      <a:noFill/>
                    </a:ln>
                  </pic:spPr>
                </pic:pic>
              </a:graphicData>
            </a:graphic>
          </wp:inline>
        </w:drawing>
      </w:r>
      <w:ins w:id="205" w:author="Andrew McColl" w:date="2020-05-01T13:44:00Z">
        <w:r w:rsidR="00A641D1">
          <w:rPr>
            <w:i/>
            <w:iCs/>
            <w:color w:val="FF0000"/>
          </w:rPr>
          <w:t xml:space="preserve"> </w:t>
        </w:r>
      </w:ins>
      <w:ins w:id="206" w:author="Andrew McColl" w:date="2020-05-01T13:39:00Z">
        <w:r w:rsidR="00A641D1" w:rsidRPr="00A641D1">
          <w:rPr>
            <w:i/>
            <w:iCs/>
            <w:color w:val="FF0000"/>
            <w:rPrChange w:id="207" w:author="Andrew McColl" w:date="2020-05-01T13:39:00Z">
              <w:rPr>
                <w:color w:val="FF0000"/>
              </w:rPr>
            </w:rPrChange>
          </w:rPr>
          <w:t>&lt;</w:t>
        </w:r>
        <w:r w:rsidR="00A641D1" w:rsidRPr="00A641D1">
          <w:rPr>
            <w:i/>
            <w:iCs/>
            <w:color w:val="FF0000"/>
            <w:rPrChange w:id="208" w:author="Andrew McColl" w:date="2020-05-01T13:39:00Z">
              <w:rPr/>
            </w:rPrChange>
          </w:rPr>
          <w:t>New Image</w:t>
        </w:r>
        <w:r w:rsidR="00A641D1" w:rsidRPr="00A641D1">
          <w:rPr>
            <w:i/>
            <w:iCs/>
            <w:color w:val="FF0000"/>
            <w:rPrChange w:id="209" w:author="Andrew McColl" w:date="2020-05-01T13:39:00Z">
              <w:rPr>
                <w:color w:val="FF0000"/>
              </w:rPr>
            </w:rPrChange>
          </w:rPr>
          <w:t>&gt;</w:t>
        </w:r>
      </w:ins>
    </w:p>
    <w:p w14:paraId="5B7A3B15" w14:textId="77777777" w:rsidR="00626685" w:rsidRPr="00DB1A76" w:rsidRDefault="00626685" w:rsidP="00626685">
      <w:pPr>
        <w:rPr>
          <w:b/>
          <w:bCs/>
        </w:rPr>
      </w:pPr>
      <w:r w:rsidRPr="00DB1A76">
        <w:rPr>
          <w:b/>
          <w:bCs/>
        </w:rPr>
        <w:t>Runs Everywhere</w:t>
      </w:r>
    </w:p>
    <w:p w14:paraId="7B39706A" w14:textId="0BF66A66" w:rsidR="00626685" w:rsidRPr="00626685" w:rsidRDefault="00626685" w:rsidP="00626685">
      <w:r w:rsidRPr="00626685">
        <w:t xml:space="preserve">Code becomes fully interoperable and portable with the first </w:t>
      </w:r>
      <w:del w:id="210" w:author="Andrew McColl" w:date="2020-04-29T20:44:00Z">
        <w:r w:rsidRPr="00626685" w:rsidDel="00DB1A76">
          <w:delText xml:space="preserve">platform </w:delText>
        </w:r>
      </w:del>
      <w:ins w:id="211" w:author="Andrew McColl" w:date="2020-04-29T20:44:00Z">
        <w:r w:rsidR="00DB1A76">
          <w:t>framework</w:t>
        </w:r>
        <w:r w:rsidR="00DB1A76" w:rsidRPr="00626685">
          <w:t xml:space="preserve"> </w:t>
        </w:r>
      </w:ins>
      <w:r w:rsidRPr="00626685">
        <w:t xml:space="preserve">that runs </w:t>
      </w:r>
      <w:del w:id="212" w:author="Andrew McColl" w:date="2020-04-29T20:45:00Z">
        <w:r w:rsidRPr="00626685" w:rsidDel="00DB1A76">
          <w:delText>on everything</w:delText>
        </w:r>
      </w:del>
      <w:ins w:id="213" w:author="Andrew McColl" w:date="2020-04-29T20:45:00Z">
        <w:r w:rsidR="00DB1A76">
          <w:t>everywhere</w:t>
        </w:r>
      </w:ins>
      <w:r w:rsidRPr="00626685">
        <w:t xml:space="preserve">, from </w:t>
      </w:r>
      <w:del w:id="214" w:author="Andrew McColl" w:date="2020-04-29T20:44:00Z">
        <w:r w:rsidRPr="00626685" w:rsidDel="00DB1A76">
          <w:delText>singleboard</w:delText>
        </w:r>
      </w:del>
      <w:ins w:id="215" w:author="Andrew McColl" w:date="2020-04-29T20:44:00Z">
        <w:r w:rsidR="00DB1A76" w:rsidRPr="00626685">
          <w:t>single board</w:t>
        </w:r>
      </w:ins>
      <w:r w:rsidRPr="00626685">
        <w:t xml:space="preserve"> computers</w:t>
      </w:r>
      <w:ins w:id="216" w:author="Andrew McColl" w:date="2020-04-29T20:45:00Z">
        <w:r w:rsidR="00DB1A76">
          <w:t xml:space="preserve"> and the IoT </w:t>
        </w:r>
      </w:ins>
      <w:del w:id="217" w:author="Andrew McColl" w:date="2020-04-29T20:45:00Z">
        <w:r w:rsidRPr="00626685" w:rsidDel="00DB1A76">
          <w:delText xml:space="preserve"> </w:delText>
        </w:r>
      </w:del>
      <w:r w:rsidRPr="00626685">
        <w:t xml:space="preserve">to </w:t>
      </w:r>
      <w:del w:id="218" w:author="Andrew McColl" w:date="2020-04-29T20:44:00Z">
        <w:r w:rsidRPr="00626685" w:rsidDel="00DB1A76">
          <w:delText xml:space="preserve">full </w:delText>
        </w:r>
      </w:del>
      <w:ins w:id="219" w:author="Andrew McColl" w:date="2020-04-29T20:44:00Z">
        <w:r w:rsidR="00DB1A76">
          <w:t>enterprise</w:t>
        </w:r>
        <w:r w:rsidR="00DB1A76" w:rsidRPr="00626685">
          <w:t xml:space="preserve"> </w:t>
        </w:r>
      </w:ins>
      <w:r w:rsidRPr="00626685">
        <w:t>servers.</w:t>
      </w:r>
    </w:p>
    <w:p w14:paraId="659A7FE7" w14:textId="5C76F182" w:rsidR="00626685" w:rsidRPr="00626685" w:rsidRDefault="00626685" w:rsidP="00626685">
      <w:r w:rsidRPr="00626685">
        <w:rPr>
          <w:noProof/>
        </w:rPr>
        <w:drawing>
          <wp:inline distT="0" distB="0" distL="0" distR="0" wp14:anchorId="295E9DB4" wp14:editId="71E0E9D1">
            <wp:extent cx="3429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29A23F" w14:textId="77777777" w:rsidR="00626685" w:rsidRPr="00DB1A76" w:rsidRDefault="00626685" w:rsidP="00626685">
      <w:pPr>
        <w:rPr>
          <w:b/>
          <w:bCs/>
        </w:rPr>
      </w:pPr>
      <w:r w:rsidRPr="00DB1A76">
        <w:rPr>
          <w:b/>
          <w:bCs/>
        </w:rPr>
        <w:t>Improved Efficiency</w:t>
      </w:r>
    </w:p>
    <w:p w14:paraId="1F424938" w14:textId="297B906E" w:rsidR="00626685" w:rsidRPr="00626685" w:rsidRDefault="00626685" w:rsidP="00626685">
      <w:r w:rsidRPr="00626685">
        <w:t xml:space="preserve">DCP is lighter-weight and far more responsive than Containers or VMs, </w:t>
      </w:r>
      <w:del w:id="220" w:author="Andrew McColl" w:date="2020-04-29T20:46:00Z">
        <w:r w:rsidRPr="00626685" w:rsidDel="00943F19">
          <w:delText>requiring fewer network resources for the same workload.</w:delText>
        </w:r>
      </w:del>
      <w:ins w:id="221" w:author="Andrew McColl" w:date="2020-04-29T20:46:00Z">
        <w:r w:rsidR="00943F19">
          <w:t>and requires almost no programming experience to master.</w:t>
        </w:r>
      </w:ins>
    </w:p>
    <w:p w14:paraId="4CFFA669" w14:textId="28933661" w:rsidR="00626685" w:rsidRPr="00626685" w:rsidRDefault="00626685" w:rsidP="00626685">
      <w:r w:rsidRPr="00626685">
        <w:rPr>
          <w:noProof/>
        </w:rPr>
        <w:drawing>
          <wp:inline distT="0" distB="0" distL="0" distR="0" wp14:anchorId="2DD4BC9D" wp14:editId="451DF029">
            <wp:extent cx="34290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69FE569" w14:textId="77777777" w:rsidR="00626685" w:rsidRPr="00DB1A76" w:rsidRDefault="00626685" w:rsidP="00626685">
      <w:pPr>
        <w:rPr>
          <w:b/>
          <w:bCs/>
        </w:rPr>
      </w:pPr>
      <w:r w:rsidRPr="00DB1A76">
        <w:rPr>
          <w:b/>
          <w:bCs/>
        </w:rPr>
        <w:t>Effortless Orchestration</w:t>
      </w:r>
    </w:p>
    <w:p w14:paraId="3F30A9C3" w14:textId="2BA5DE1B" w:rsidR="00626685" w:rsidRPr="00626685" w:rsidRDefault="00626685" w:rsidP="00626685">
      <w:r w:rsidRPr="00626685">
        <w:t xml:space="preserve">DCP lets nodes easily join and move between software defined clusters. Its overlay network </w:t>
      </w:r>
      <w:del w:id="222" w:author="Andrew McColl" w:date="2020-04-29T20:47:00Z">
        <w:r w:rsidRPr="00626685" w:rsidDel="00943F19">
          <w:delText>is a self-configuring system for optimized performance</w:delText>
        </w:r>
      </w:del>
      <w:ins w:id="223" w:author="Andrew McColl" w:date="2020-04-29T20:47:00Z">
        <w:r w:rsidR="00943F19">
          <w:t>is always working hard to optimize your jobs</w:t>
        </w:r>
      </w:ins>
      <w:r w:rsidRPr="00626685">
        <w:t>.</w:t>
      </w:r>
    </w:p>
    <w:p w14:paraId="48ED75A8" w14:textId="55219999" w:rsidR="00626685" w:rsidRPr="00626685" w:rsidRDefault="00626685" w:rsidP="00626685">
      <w:r w:rsidRPr="00626685">
        <w:rPr>
          <w:noProof/>
        </w:rPr>
        <w:drawing>
          <wp:inline distT="0" distB="0" distL="0" distR="0" wp14:anchorId="55548BAE" wp14:editId="191EFECC">
            <wp:extent cx="3429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8C78360" w14:textId="77777777" w:rsidR="00626685" w:rsidRPr="00DB1A76" w:rsidRDefault="00626685" w:rsidP="00626685">
      <w:pPr>
        <w:rPr>
          <w:b/>
          <w:bCs/>
        </w:rPr>
      </w:pPr>
      <w:r w:rsidRPr="00DB1A76">
        <w:rPr>
          <w:b/>
          <w:bCs/>
        </w:rPr>
        <w:t>High Dependability</w:t>
      </w:r>
    </w:p>
    <w:p w14:paraId="7907CF71" w14:textId="27CCB244" w:rsidR="00626685" w:rsidRPr="00626685" w:rsidRDefault="00626685" w:rsidP="00626685">
      <w:r w:rsidRPr="00626685">
        <w:t xml:space="preserve">Harness the advantages of a distributed system with uninterrupted service and security. DCP delivers results in real-time and with </w:t>
      </w:r>
      <w:del w:id="224" w:author="Andrew McColl" w:date="2020-04-29T20:47:00Z">
        <w:r w:rsidRPr="00626685" w:rsidDel="00943F19">
          <w:delText>fault tolerant systems.</w:delText>
        </w:r>
      </w:del>
      <w:ins w:id="225" w:author="Andrew McColl" w:date="2020-04-29T20:47:00Z">
        <w:r w:rsidR="00943F19">
          <w:t>an integrated failover system.</w:t>
        </w:r>
      </w:ins>
    </w:p>
    <w:p w14:paraId="3BAE0C86" w14:textId="17AB73D1" w:rsidR="00626685" w:rsidRPr="00626685" w:rsidRDefault="00626685" w:rsidP="00626685">
      <w:r w:rsidRPr="00626685">
        <w:rPr>
          <w:noProof/>
        </w:rPr>
        <w:lastRenderedPageBreak/>
        <w:drawing>
          <wp:inline distT="0" distB="0" distL="0" distR="0" wp14:anchorId="277F7857" wp14:editId="0EBA2F0B">
            <wp:extent cx="3429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F234EDE" w14:textId="77777777" w:rsidR="00626685" w:rsidRPr="00DB1A76" w:rsidRDefault="00626685" w:rsidP="00626685">
      <w:pPr>
        <w:rPr>
          <w:b/>
          <w:bCs/>
        </w:rPr>
      </w:pPr>
      <w:r w:rsidRPr="00DB1A76">
        <w:rPr>
          <w:b/>
          <w:bCs/>
        </w:rPr>
        <w:t>Global Applications</w:t>
      </w:r>
    </w:p>
    <w:p w14:paraId="28955A7D" w14:textId="5C9034EA" w:rsidR="00626685" w:rsidRPr="00626685" w:rsidRDefault="00626685" w:rsidP="00626685">
      <w:r w:rsidRPr="00626685">
        <w:t xml:space="preserve">Customize your workflow with DCP 3rd party apps, or build </w:t>
      </w:r>
      <w:del w:id="226" w:author="Andrew McColl" w:date="2020-04-29T20:47:00Z">
        <w:r w:rsidRPr="00626685" w:rsidDel="00943F19">
          <w:delText>yourown</w:delText>
        </w:r>
      </w:del>
      <w:ins w:id="227" w:author="Andrew McColl" w:date="2020-04-29T20:47:00Z">
        <w:r w:rsidR="00943F19" w:rsidRPr="00626685">
          <w:t>your own</w:t>
        </w:r>
      </w:ins>
      <w:r w:rsidRPr="00626685">
        <w:t xml:space="preserve">. </w:t>
      </w:r>
      <w:del w:id="228" w:author="Andrew McColl" w:date="2020-04-29T20:48:00Z">
        <w:r w:rsidRPr="00626685" w:rsidDel="00943F19">
          <w:delText>Publish your</w:delText>
        </w:r>
      </w:del>
      <w:ins w:id="229" w:author="Andrew McColl" w:date="2020-04-29T20:48:00Z">
        <w:r w:rsidR="00943F19">
          <w:t>Reach</w:t>
        </w:r>
      </w:ins>
      <w:del w:id="230" w:author="Andrew McColl" w:date="2020-04-29T20:48:00Z">
        <w:r w:rsidRPr="00626685" w:rsidDel="00943F19">
          <w:delText xml:space="preserve"> application for </w:delText>
        </w:r>
      </w:del>
      <w:ins w:id="231" w:author="Andrew McColl" w:date="2020-04-29T20:48:00Z">
        <w:r w:rsidR="00943F19">
          <w:t xml:space="preserve"> </w:t>
        </w:r>
      </w:ins>
      <w:r w:rsidRPr="00626685">
        <w:t>a global audience</w:t>
      </w:r>
      <w:ins w:id="232" w:author="Andrew McColl" w:date="2020-04-29T20:48:00Z">
        <w:r w:rsidR="00943F19">
          <w:t xml:space="preserve"> with your software</w:t>
        </w:r>
      </w:ins>
      <w:r w:rsidRPr="00626685">
        <w:t xml:space="preserve"> and earn royalties</w:t>
      </w:r>
      <w:ins w:id="233" w:author="Andrew McColl" w:date="2020-04-29T20:48:00Z">
        <w:r w:rsidR="00943F19">
          <w:t xml:space="preserve"> for every use</w:t>
        </w:r>
      </w:ins>
      <w:r w:rsidRPr="00626685">
        <w:t>.</w:t>
      </w:r>
    </w:p>
    <w:p w14:paraId="04BD3DF6" w14:textId="478FCD07" w:rsidR="00626685" w:rsidRPr="00626685" w:rsidRDefault="00626685" w:rsidP="00626685">
      <w:r w:rsidRPr="00626685">
        <w:rPr>
          <w:noProof/>
        </w:rPr>
        <w:drawing>
          <wp:inline distT="0" distB="0" distL="0" distR="0" wp14:anchorId="60386B2F" wp14:editId="046F9410">
            <wp:extent cx="3429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AFEC3F5" w14:textId="77777777" w:rsidR="00626685" w:rsidRPr="00DB1A76" w:rsidRDefault="00626685" w:rsidP="00626685">
      <w:pPr>
        <w:rPr>
          <w:b/>
          <w:bCs/>
        </w:rPr>
      </w:pPr>
      <w:r w:rsidRPr="00DB1A76">
        <w:rPr>
          <w:b/>
          <w:bCs/>
        </w:rPr>
        <w:t>Browser Based</w:t>
      </w:r>
    </w:p>
    <w:p w14:paraId="4AB073AE" w14:textId="0A412D30" w:rsidR="00626685" w:rsidRPr="00626685" w:rsidRDefault="00626685" w:rsidP="00626685">
      <w:r w:rsidRPr="00626685">
        <w:t xml:space="preserve">Build and deploy your application from DCP's browser-based IDE. </w:t>
      </w:r>
      <w:del w:id="234" w:author="Andrew McColl" w:date="2020-04-29T20:48:00Z">
        <w:r w:rsidRPr="00626685" w:rsidDel="00943F19">
          <w:delText>Initialize and scale</w:delText>
        </w:r>
      </w:del>
      <w:ins w:id="235" w:author="Andrew McColl" w:date="2020-04-29T20:48:00Z">
        <w:r w:rsidR="00943F19">
          <w:t>Building powerful</w:t>
        </w:r>
      </w:ins>
      <w:del w:id="236" w:author="Andrew McColl" w:date="2020-04-29T20:48:00Z">
        <w:r w:rsidRPr="00626685" w:rsidDel="00943F19">
          <w:delText xml:space="preserve"> a</w:delText>
        </w:r>
      </w:del>
      <w:r w:rsidRPr="00626685">
        <w:t xml:space="preserve"> compute cluster</w:t>
      </w:r>
      <w:ins w:id="237" w:author="Andrew McColl" w:date="2020-04-29T20:48:00Z">
        <w:r w:rsidR="00943F19">
          <w:t>s is as easy as</w:t>
        </w:r>
      </w:ins>
      <w:ins w:id="238" w:author="Andrew McColl" w:date="2020-04-29T20:49:00Z">
        <w:r w:rsidR="00943F19">
          <w:t xml:space="preserve"> configuring a few settings in a</w:t>
        </w:r>
      </w:ins>
      <w:del w:id="239" w:author="Andrew McColl" w:date="2020-04-29T20:48:00Z">
        <w:r w:rsidRPr="00626685" w:rsidDel="00943F19">
          <w:delText xml:space="preserve"> on your LAN as easily as ope</w:delText>
        </w:r>
      </w:del>
      <w:del w:id="240" w:author="Andrew McColl" w:date="2020-04-29T20:49:00Z">
        <w:r w:rsidRPr="00626685" w:rsidDel="00943F19">
          <w:delText xml:space="preserve">ning a </w:delText>
        </w:r>
      </w:del>
      <w:ins w:id="241" w:author="Andrew McColl" w:date="2020-04-29T20:49:00Z">
        <w:r w:rsidR="00943F19">
          <w:t xml:space="preserve"> web </w:t>
        </w:r>
      </w:ins>
      <w:r w:rsidRPr="00626685">
        <w:t>browser</w:t>
      </w:r>
      <w:del w:id="242" w:author="Andrew McColl" w:date="2020-04-29T20:49:00Z">
        <w:r w:rsidRPr="00626685" w:rsidDel="00943F19">
          <w:delText xml:space="preserve"> tab</w:delText>
        </w:r>
      </w:del>
      <w:r w:rsidRPr="00626685">
        <w:t>.</w:t>
      </w:r>
    </w:p>
    <w:p w14:paraId="6E52C6C8" w14:textId="32ABF5D5" w:rsidR="00626685" w:rsidRPr="00A641D1" w:rsidRDefault="00626685" w:rsidP="00626685">
      <w:pPr>
        <w:rPr>
          <w:i/>
          <w:iCs/>
          <w:color w:val="FF0000"/>
          <w:rPrChange w:id="243" w:author="Andrew McColl" w:date="2020-05-01T13:41:00Z">
            <w:rPr/>
          </w:rPrChange>
        </w:rPr>
      </w:pPr>
      <w:r w:rsidRPr="00626685">
        <w:rPr>
          <w:noProof/>
        </w:rPr>
        <w:drawing>
          <wp:inline distT="0" distB="0" distL="0" distR="0" wp14:anchorId="6F74D226" wp14:editId="25533CD9">
            <wp:extent cx="3429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900" cy="342900"/>
                    </a:xfrm>
                    <a:prstGeom prst="rect">
                      <a:avLst/>
                    </a:prstGeom>
                    <a:noFill/>
                    <a:ln>
                      <a:noFill/>
                    </a:ln>
                  </pic:spPr>
                </pic:pic>
              </a:graphicData>
            </a:graphic>
          </wp:inline>
        </w:drawing>
      </w:r>
      <w:ins w:id="244" w:author="Andrew McColl" w:date="2020-05-01T13:41:00Z">
        <w:r w:rsidR="00A641D1">
          <w:rPr>
            <w:i/>
            <w:iCs/>
            <w:color w:val="FF0000"/>
          </w:rPr>
          <w:t>&lt;New Image&gt;</w:t>
        </w:r>
      </w:ins>
    </w:p>
    <w:p w14:paraId="78A0C80F" w14:textId="77777777" w:rsidR="00626685" w:rsidRPr="00DB1A76" w:rsidRDefault="00626685" w:rsidP="00626685">
      <w:pPr>
        <w:rPr>
          <w:b/>
          <w:bCs/>
        </w:rPr>
      </w:pPr>
      <w:r w:rsidRPr="00DB1A76">
        <w:rPr>
          <w:b/>
          <w:bCs/>
        </w:rPr>
        <w:t>Native Parallelism</w:t>
      </w:r>
    </w:p>
    <w:p w14:paraId="4B27ECBF" w14:textId="1758FF6C" w:rsidR="00626685" w:rsidRPr="00626685" w:rsidRDefault="00626685" w:rsidP="00626685">
      <w:r w:rsidRPr="00626685">
        <w:t xml:space="preserve">Effortlessly build applications to take advantage of thousands of cores. </w:t>
      </w:r>
      <w:del w:id="245" w:author="Andrew McColl" w:date="2020-04-29T20:49:00Z">
        <w:r w:rsidRPr="00626685" w:rsidDel="00943F19">
          <w:delText xml:space="preserve">DCP's </w:delText>
        </w:r>
      </w:del>
      <w:ins w:id="246" w:author="Andrew McColl" w:date="2020-04-29T20:49:00Z">
        <w:r w:rsidR="00943F19">
          <w:t>The</w:t>
        </w:r>
        <w:r w:rsidR="00943F19" w:rsidRPr="00626685">
          <w:t xml:space="preserve"> </w:t>
        </w:r>
      </w:ins>
      <w:r w:rsidRPr="00626685">
        <w:t xml:space="preserve">compute.for( ) </w:t>
      </w:r>
      <w:del w:id="247" w:author="Andrew McColl" w:date="2020-04-29T20:49:00Z">
        <w:r w:rsidRPr="00626685" w:rsidDel="00943F19">
          <w:delText xml:space="preserve">primitive </w:delText>
        </w:r>
      </w:del>
      <w:ins w:id="248" w:author="Andrew McColl" w:date="2020-04-29T20:49:00Z">
        <w:r w:rsidR="00943F19">
          <w:t>command</w:t>
        </w:r>
        <w:r w:rsidR="00943F19" w:rsidRPr="00626685">
          <w:t xml:space="preserve"> </w:t>
        </w:r>
      </w:ins>
      <w:r w:rsidRPr="00626685">
        <w:t>has unmatched support for data parallelism at any scale.</w:t>
      </w:r>
    </w:p>
    <w:p w14:paraId="55B23A9F" w14:textId="5ED0EBE5" w:rsidR="00626685" w:rsidRPr="00A641D1" w:rsidRDefault="00626685" w:rsidP="00626685">
      <w:pPr>
        <w:rPr>
          <w:i/>
          <w:iCs/>
          <w:color w:val="FF0000"/>
          <w:rPrChange w:id="249" w:author="Andrew McColl" w:date="2020-05-01T13:41:00Z">
            <w:rPr/>
          </w:rPrChange>
        </w:rPr>
      </w:pPr>
      <w:r w:rsidRPr="00A641D1">
        <w:rPr>
          <w:noProof/>
          <w:color w:val="FF0000"/>
          <w:rPrChange w:id="250" w:author="Andrew McColl" w:date="2020-05-01T13:41:00Z">
            <w:rPr>
              <w:noProof/>
            </w:rPr>
          </w:rPrChange>
        </w:rPr>
        <w:drawing>
          <wp:inline distT="0" distB="0" distL="0" distR="0" wp14:anchorId="6FAEE11B" wp14:editId="6CE5AB4B">
            <wp:extent cx="3429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2900" cy="342900"/>
                    </a:xfrm>
                    <a:prstGeom prst="rect">
                      <a:avLst/>
                    </a:prstGeom>
                    <a:noFill/>
                    <a:ln>
                      <a:noFill/>
                    </a:ln>
                  </pic:spPr>
                </pic:pic>
              </a:graphicData>
            </a:graphic>
          </wp:inline>
        </w:drawing>
      </w:r>
      <w:ins w:id="251" w:author="Andrew McColl" w:date="2020-05-01T13:41:00Z">
        <w:r w:rsidR="00A641D1" w:rsidRPr="00A641D1">
          <w:rPr>
            <w:i/>
            <w:iCs/>
            <w:color w:val="FF0000"/>
            <w:rPrChange w:id="252" w:author="Andrew McColl" w:date="2020-05-01T13:41:00Z">
              <w:rPr>
                <w:i/>
                <w:iCs/>
              </w:rPr>
            </w:rPrChange>
          </w:rPr>
          <w:t>&lt;New Image&gt;</w:t>
        </w:r>
      </w:ins>
    </w:p>
    <w:p w14:paraId="317FBA6F" w14:textId="77777777" w:rsidR="00626685" w:rsidRPr="00DB1A76" w:rsidRDefault="00626685" w:rsidP="00626685">
      <w:pPr>
        <w:rPr>
          <w:b/>
          <w:bCs/>
        </w:rPr>
      </w:pPr>
      <w:r w:rsidRPr="00DB1A76">
        <w:rPr>
          <w:b/>
          <w:bCs/>
        </w:rPr>
        <w:t>Microservice Ready</w:t>
      </w:r>
    </w:p>
    <w:p w14:paraId="0C1FF18B" w14:textId="3D825F02" w:rsidR="00626685" w:rsidRPr="00626685" w:rsidRDefault="00626685" w:rsidP="00626685">
      <w:del w:id="253" w:author="Andrew McColl" w:date="2020-04-29T20:50:00Z">
        <w:r w:rsidRPr="00626685" w:rsidDel="00943F19">
          <w:delText>Integrate DCP into</w:delText>
        </w:r>
      </w:del>
      <w:ins w:id="254" w:author="Andrew McColl" w:date="2020-04-29T20:50:00Z">
        <w:r w:rsidR="00943F19">
          <w:t>DCP is useful for fully integrated workflows, offloading compute-</w:t>
        </w:r>
      </w:ins>
      <w:ins w:id="255" w:author="Andrew McColl" w:date="2020-04-29T20:51:00Z">
        <w:r w:rsidR="00943F19">
          <w:t>intensive steps, or handling requests from other apps.</w:t>
        </w:r>
      </w:ins>
      <w:del w:id="256" w:author="Andrew McColl" w:date="2020-04-29T20:51:00Z">
        <w:r w:rsidRPr="00626685" w:rsidDel="00943F19">
          <w:delText xml:space="preserve"> your app to offload compute intensive, parallel workloads for better performance and portability.</w:delText>
        </w:r>
      </w:del>
      <w:ins w:id="257" w:author="Andrew McColl" w:date="2020-04-29T20:51:00Z">
        <w:r w:rsidR="00943F19">
          <w:t xml:space="preserve"> </w:t>
        </w:r>
      </w:ins>
      <w:ins w:id="258" w:author="Andrew McColl" w:date="2020-04-29T20:52:00Z">
        <w:r w:rsidR="00943F19">
          <w:t xml:space="preserve">Every application bounded by HTC will benefit. </w:t>
        </w:r>
      </w:ins>
    </w:p>
    <w:p w14:paraId="40822455" w14:textId="5DA91CE0" w:rsidR="00626685" w:rsidRDefault="00626685" w:rsidP="00626685">
      <w:pPr>
        <w:rPr>
          <w:b/>
          <w:bCs/>
        </w:rPr>
      </w:pPr>
      <w:r w:rsidRPr="00626685">
        <w:rPr>
          <w:b/>
          <w:bCs/>
        </w:rPr>
        <w:t xml:space="preserve">Get US$100 of free compute for your first </w:t>
      </w:r>
      <w:del w:id="259" w:author="Andrew McColl" w:date="2020-04-29T20:52:00Z">
        <w:r w:rsidRPr="00626685" w:rsidDel="00943F19">
          <w:rPr>
            <w:b/>
            <w:bCs/>
          </w:rPr>
          <w:delText xml:space="preserve">application </w:delText>
        </w:r>
      </w:del>
      <w:ins w:id="260" w:author="Andrew McColl" w:date="2020-04-29T20:52:00Z">
        <w:r w:rsidR="00943F19">
          <w:rPr>
            <w:b/>
            <w:bCs/>
          </w:rPr>
          <w:t>workload</w:t>
        </w:r>
        <w:r w:rsidR="00943F19" w:rsidRPr="00626685">
          <w:rPr>
            <w:b/>
            <w:bCs/>
          </w:rPr>
          <w:t xml:space="preserve"> </w:t>
        </w:r>
      </w:ins>
      <w:r w:rsidRPr="00626685">
        <w:rPr>
          <w:b/>
          <w:bCs/>
        </w:rPr>
        <w:t>on DCP.</w:t>
      </w:r>
    </w:p>
    <w:p w14:paraId="07DB38F2" w14:textId="77777777" w:rsidR="00DB1A76" w:rsidRPr="00626685" w:rsidRDefault="00DB1A76" w:rsidP="00626685">
      <w:pPr>
        <w:rPr>
          <w:b/>
          <w:bCs/>
        </w:rPr>
      </w:pPr>
    </w:p>
    <w:p w14:paraId="3CC3380C" w14:textId="77777777" w:rsidR="00626685" w:rsidRPr="00626685" w:rsidRDefault="00626685" w:rsidP="00626685">
      <w:pPr>
        <w:rPr>
          <w:b/>
          <w:bCs/>
        </w:rPr>
      </w:pPr>
      <w:r w:rsidRPr="00626685">
        <w:rPr>
          <w:b/>
          <w:bCs/>
        </w:rPr>
        <w:t>How does DCP Work?</w:t>
      </w:r>
    </w:p>
    <w:p w14:paraId="2849EFD0" w14:textId="77777777" w:rsidR="00626685" w:rsidRPr="00626685" w:rsidRDefault="00626685" w:rsidP="00626685">
      <w:r w:rsidRPr="00626685">
        <w:t>DCP is a complete distributed OS built to be standards-based, high performing, and future-proof.</w:t>
      </w:r>
    </w:p>
    <w:p w14:paraId="3781D508" w14:textId="77777777" w:rsidR="00626685" w:rsidRPr="00626685" w:rsidRDefault="00626685" w:rsidP="00626685">
      <w:pPr>
        <w:rPr>
          <w:b/>
          <w:bCs/>
        </w:rPr>
      </w:pPr>
      <w:r w:rsidRPr="00626685">
        <w:rPr>
          <w:b/>
          <w:bCs/>
        </w:rPr>
        <w:t>Data Parallelism</w:t>
      </w:r>
    </w:p>
    <w:p w14:paraId="0AD65EEA" w14:textId="21CD2475" w:rsidR="00626685" w:rsidRPr="00A641D1" w:rsidRDefault="00626685" w:rsidP="00626685">
      <w:pPr>
        <w:rPr>
          <w:i/>
          <w:iCs/>
          <w:color w:val="FF0000"/>
          <w:rPrChange w:id="261" w:author="Andrew McColl" w:date="2020-05-01T13:42:00Z">
            <w:rPr/>
          </w:rPrChange>
        </w:rPr>
      </w:pPr>
      <w:r w:rsidRPr="00626685">
        <w:rPr>
          <w:noProof/>
        </w:rPr>
        <w:drawing>
          <wp:inline distT="0" distB="0" distL="0" distR="0" wp14:anchorId="6866392A" wp14:editId="10337C10">
            <wp:extent cx="723014" cy="723014"/>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727857" cy="727857"/>
                    </a:xfrm>
                    <a:prstGeom prst="rect">
                      <a:avLst/>
                    </a:prstGeom>
                    <a:noFill/>
                    <a:ln>
                      <a:noFill/>
                    </a:ln>
                  </pic:spPr>
                </pic:pic>
              </a:graphicData>
            </a:graphic>
          </wp:inline>
        </w:drawing>
      </w:r>
      <w:ins w:id="262" w:author="Andrew McColl" w:date="2020-05-01T13:42:00Z">
        <w:r w:rsidR="00A641D1">
          <w:t xml:space="preserve"> </w:t>
        </w:r>
        <w:r w:rsidR="00A641D1">
          <w:rPr>
            <w:i/>
            <w:iCs/>
            <w:color w:val="FF0000"/>
          </w:rPr>
          <w:t>&lt;New Image&gt;</w:t>
        </w:r>
      </w:ins>
    </w:p>
    <w:p w14:paraId="5995F27A" w14:textId="77777777" w:rsidR="003323AA" w:rsidRDefault="00626685" w:rsidP="003323AA">
      <w:pPr>
        <w:rPr>
          <w:ins w:id="263" w:author="Andrew McColl" w:date="2020-04-30T14:55:00Z"/>
        </w:rPr>
      </w:pPr>
      <w:del w:id="264" w:author="Andrew McColl" w:date="2020-04-29T20:53:00Z">
        <w:r w:rsidRPr="00626685" w:rsidDel="00943F19">
          <w:delText>The fundamental purpose of DCP is to execute the same task on different pieces of distributed data. To do this, t</w:delText>
        </w:r>
      </w:del>
      <w:ins w:id="265" w:author="Andrew McColl" w:date="2020-04-29T20:53:00Z">
        <w:r w:rsidR="00943F19">
          <w:t>T</w:t>
        </w:r>
      </w:ins>
      <w:r w:rsidRPr="00626685">
        <w:t>he Compute API uses a memory safe generator called compute.for( )</w:t>
      </w:r>
      <w:ins w:id="266" w:author="Andrew McColl" w:date="2020-04-29T20:53:00Z">
        <w:r w:rsidR="00943F19">
          <w:t xml:space="preserve"> to</w:t>
        </w:r>
      </w:ins>
      <w:ins w:id="267" w:author="Andrew McColl" w:date="2020-04-30T14:50:00Z">
        <w:r w:rsidR="003323AA">
          <w:t xml:space="preserve"> express </w:t>
        </w:r>
      </w:ins>
      <w:ins w:id="268" w:author="Andrew McColl" w:date="2020-04-30T14:51:00Z">
        <w:r w:rsidR="003323AA">
          <w:t>parallel workloads</w:t>
        </w:r>
      </w:ins>
      <w:r w:rsidRPr="00626685">
        <w:t xml:space="preserve">. A developer only needs to </w:t>
      </w:r>
      <w:del w:id="269" w:author="Andrew McColl" w:date="2020-04-30T14:51:00Z">
        <w:r w:rsidRPr="00626685" w:rsidDel="003323AA">
          <w:delText xml:space="preserve">do two things to execute this code - </w:delText>
        </w:r>
      </w:del>
      <w:r w:rsidRPr="00626685">
        <w:t xml:space="preserve">identify </w:t>
      </w:r>
      <w:del w:id="270" w:author="Andrew McColl" w:date="2020-04-30T14:51:00Z">
        <w:r w:rsidRPr="00626685" w:rsidDel="003323AA">
          <w:delText>their ideal unit of data parallelism, and write the corresponding methods to execute.</w:delText>
        </w:r>
      </w:del>
      <w:ins w:id="271" w:author="Andrew McColl" w:date="2020-04-30T14:51:00Z">
        <w:r w:rsidR="003323AA">
          <w:t xml:space="preserve">the </w:t>
        </w:r>
      </w:ins>
      <w:ins w:id="272" w:author="Andrew McColl" w:date="2020-04-30T14:52:00Z">
        <w:r w:rsidR="003323AA">
          <w:t>ideal</w:t>
        </w:r>
      </w:ins>
      <w:ins w:id="273" w:author="Andrew McColl" w:date="2020-04-30T14:51:00Z">
        <w:r w:rsidR="003323AA">
          <w:t xml:space="preserve"> </w:t>
        </w:r>
      </w:ins>
      <w:ins w:id="274" w:author="Andrew McColl" w:date="2020-04-30T14:52:00Z">
        <w:r w:rsidR="003323AA">
          <w:t xml:space="preserve">unit size of their data to process in parallel, and write the methods to execute. </w:t>
        </w:r>
      </w:ins>
      <w:r w:rsidRPr="00626685">
        <w:br/>
      </w:r>
      <w:r w:rsidRPr="00626685">
        <w:br/>
        <w:t>Each distinct parallel unit of work in DCP is called a 'slice'</w:t>
      </w:r>
      <w:del w:id="275" w:author="Andrew McColl" w:date="2020-04-30T14:53:00Z">
        <w:r w:rsidRPr="00626685" w:rsidDel="003323AA">
          <w:delText>. A slice contains the data related to the job, the methods that will be run on this data, and a miniscule amount of instructional overhead.</w:delText>
        </w:r>
      </w:del>
      <w:ins w:id="276" w:author="Andrew McColl" w:date="2020-04-30T14:53:00Z">
        <w:r w:rsidR="003323AA">
          <w:t xml:space="preserve">, which contains both the data and code that is </w:t>
        </w:r>
        <w:r w:rsidR="003323AA">
          <w:lastRenderedPageBreak/>
          <w:t xml:space="preserve">to be run. </w:t>
        </w:r>
      </w:ins>
      <w:ins w:id="277" w:author="Andrew McColl" w:date="2020-04-30T14:54:00Z">
        <w:r w:rsidR="003323AA">
          <w:t xml:space="preserve">On a CPU, one slice generally maps to one core. These slices are </w:t>
        </w:r>
      </w:ins>
      <w:ins w:id="278" w:author="Andrew McColl" w:date="2020-04-30T14:55:00Z">
        <w:r w:rsidR="003323AA">
          <w:t xml:space="preserve">then </w:t>
        </w:r>
      </w:ins>
      <w:ins w:id="279" w:author="Andrew McColl" w:date="2020-04-30T14:54:00Z">
        <w:r w:rsidR="003323AA">
          <w:t xml:space="preserve">distributed to the proper </w:t>
        </w:r>
      </w:ins>
      <w:ins w:id="280" w:author="Andrew McColl" w:date="2020-04-30T14:55:00Z">
        <w:r w:rsidR="003323AA">
          <w:t>hardware to be computed</w:t>
        </w:r>
      </w:ins>
      <w:ins w:id="281" w:author="Andrew McColl" w:date="2020-04-30T14:54:00Z">
        <w:r w:rsidR="003323AA">
          <w:t>.</w:t>
        </w:r>
      </w:ins>
    </w:p>
    <w:p w14:paraId="5D03E3AA" w14:textId="56F99D99" w:rsidR="00626685" w:rsidRPr="00626685" w:rsidRDefault="00626685">
      <w:del w:id="282" w:author="Andrew McColl" w:date="2020-04-30T14:54:00Z">
        <w:r w:rsidRPr="00626685" w:rsidDel="003323AA">
          <w:br/>
        </w:r>
        <w:r w:rsidRPr="00626685" w:rsidDel="003323AA">
          <w:br/>
          <w:delText>Slices can be broadcast to a local machine, a software-defined compute cluster, or a globally distributed cloud federation. Every slice generally maps to a distinct thread on a CPU or GPU.</w:delText>
        </w:r>
        <w:r w:rsidRPr="00626685" w:rsidDel="003323AA">
          <w:br/>
        </w:r>
      </w:del>
      <w:del w:id="283" w:author="Andrew McColl" w:date="2020-04-30T14:55:00Z">
        <w:r w:rsidRPr="00626685" w:rsidDel="003323AA">
          <w:br/>
          <w:delText>Developers can prototype applications to run in parallel on their own computer for estimating work requirements before deploying it in production.</w:delText>
        </w:r>
      </w:del>
    </w:p>
    <w:p w14:paraId="7941D47C" w14:textId="77777777" w:rsidR="00626685" w:rsidRPr="00626685" w:rsidRDefault="00626685" w:rsidP="00626685">
      <w:pPr>
        <w:rPr>
          <w:b/>
          <w:bCs/>
        </w:rPr>
      </w:pPr>
      <w:r w:rsidRPr="00626685">
        <w:rPr>
          <w:b/>
          <w:bCs/>
        </w:rPr>
        <w:t>Hardware Abstraction</w:t>
      </w:r>
    </w:p>
    <w:p w14:paraId="6D81902E" w14:textId="321EBC4F" w:rsidR="00626685" w:rsidRPr="00626685" w:rsidRDefault="00626685" w:rsidP="00626685">
      <w:r w:rsidRPr="00626685">
        <w:rPr>
          <w:noProof/>
        </w:rPr>
        <w:drawing>
          <wp:inline distT="0" distB="0" distL="0" distR="0" wp14:anchorId="34ABEBC8" wp14:editId="7B42877F">
            <wp:extent cx="722376" cy="722376"/>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284" w:author="Andrew McColl" w:date="2020-05-01T13:42:00Z">
        <w:r w:rsidR="00A641D1">
          <w:t xml:space="preserve">  </w:t>
        </w:r>
        <w:r w:rsidR="00A641D1">
          <w:rPr>
            <w:i/>
            <w:iCs/>
            <w:color w:val="FF0000"/>
          </w:rPr>
          <w:t>&lt;New Image&gt;</w:t>
        </w:r>
      </w:ins>
    </w:p>
    <w:p w14:paraId="7E4AF3F7" w14:textId="77777777" w:rsidR="00910AD7" w:rsidRDefault="00626685" w:rsidP="00626685">
      <w:pPr>
        <w:rPr>
          <w:ins w:id="285" w:author="Andrew McColl" w:date="2020-04-30T14:57:00Z"/>
        </w:rPr>
      </w:pPr>
      <w:r w:rsidRPr="00626685">
        <w:t xml:space="preserve">DCP uses a </w:t>
      </w:r>
      <w:ins w:id="286" w:author="Andrew McColl" w:date="2020-04-30T14:55:00Z">
        <w:r w:rsidR="00910AD7">
          <w:t>lightweig</w:t>
        </w:r>
      </w:ins>
      <w:ins w:id="287" w:author="Andrew McColl" w:date="2020-04-30T14:56:00Z">
        <w:r w:rsidR="00910AD7">
          <w:t xml:space="preserve">ht </w:t>
        </w:r>
      </w:ins>
      <w:r w:rsidRPr="00626685">
        <w:t>JavaScript engine</w:t>
      </w:r>
      <w:del w:id="288" w:author="Andrew McColl" w:date="2020-04-30T14:55:00Z">
        <w:r w:rsidRPr="00626685" w:rsidDel="00910AD7">
          <w:delText xml:space="preserve"> for building seamless cross-platform clusters</w:delText>
        </w:r>
      </w:del>
      <w:r w:rsidRPr="00626685">
        <w:t xml:space="preserve">. </w:t>
      </w:r>
      <w:del w:id="289" w:author="Andrew McColl" w:date="2020-04-30T14:56:00Z">
        <w:r w:rsidRPr="00626685" w:rsidDel="00910AD7">
          <w:delText xml:space="preserve">Unlike Containers and VMs, this engine </w:delText>
        </w:r>
      </w:del>
      <w:ins w:id="290" w:author="Andrew McColl" w:date="2020-04-30T14:56:00Z">
        <w:r w:rsidR="00910AD7">
          <w:t xml:space="preserve">It </w:t>
        </w:r>
      </w:ins>
      <w:r w:rsidRPr="00626685">
        <w:t xml:space="preserve">is </w:t>
      </w:r>
      <w:ins w:id="291" w:author="Andrew McColl" w:date="2020-04-30T14:56:00Z">
        <w:r w:rsidR="00910AD7">
          <w:t xml:space="preserve">more </w:t>
        </w:r>
      </w:ins>
      <w:r w:rsidRPr="00626685">
        <w:t xml:space="preserve">lightweight </w:t>
      </w:r>
      <w:ins w:id="292" w:author="Andrew McColl" w:date="2020-04-30T14:56:00Z">
        <w:r w:rsidR="00910AD7">
          <w:t xml:space="preserve">than </w:t>
        </w:r>
      </w:ins>
      <w:ins w:id="293" w:author="Andrew McColl" w:date="2020-04-30T14:57:00Z">
        <w:r w:rsidR="00910AD7">
          <w:t>C</w:t>
        </w:r>
      </w:ins>
      <w:ins w:id="294" w:author="Andrew McColl" w:date="2020-04-30T14:56:00Z">
        <w:r w:rsidR="00910AD7">
          <w:t xml:space="preserve">ontainers or VMs, and </w:t>
        </w:r>
      </w:ins>
      <w:del w:id="295" w:author="Andrew McColl" w:date="2020-04-30T14:56:00Z">
        <w:r w:rsidRPr="00626685" w:rsidDel="00910AD7">
          <w:delText>and does not</w:delText>
        </w:r>
      </w:del>
      <w:ins w:id="296" w:author="Andrew McColl" w:date="2020-04-30T14:57:00Z">
        <w:r w:rsidR="00910AD7">
          <w:t>completely removes the complexity of managing infrastructure</w:t>
        </w:r>
      </w:ins>
      <w:del w:id="297" w:author="Andrew McColl" w:date="2020-04-30T14:57:00Z">
        <w:r w:rsidRPr="00626685" w:rsidDel="00910AD7">
          <w:delText xml:space="preserve"> require </w:delText>
        </w:r>
      </w:del>
      <w:del w:id="298" w:author="Andrew McColl" w:date="2020-04-30T14:56:00Z">
        <w:r w:rsidRPr="00626685" w:rsidDel="00910AD7">
          <w:delText>the user to configure hardware and servers</w:delText>
        </w:r>
      </w:del>
      <w:r w:rsidRPr="00626685">
        <w:t xml:space="preserve">. </w:t>
      </w:r>
    </w:p>
    <w:p w14:paraId="1E852DB9" w14:textId="1BA2DFAA" w:rsidR="00626685" w:rsidRDefault="00626685" w:rsidP="00626685">
      <w:pPr>
        <w:rPr>
          <w:ins w:id="299" w:author="Andrew McColl" w:date="2020-04-30T15:00:00Z"/>
        </w:rPr>
      </w:pPr>
      <w:del w:id="300" w:author="Andrew McColl" w:date="2020-04-30T14:57:00Z">
        <w:r w:rsidRPr="00626685" w:rsidDel="00910AD7">
          <w:delText>DCP automatically manages infrastructure through this layer, making it serverless for the user.</w:delText>
        </w:r>
        <w:r w:rsidRPr="00626685" w:rsidDel="00910AD7">
          <w:br/>
        </w:r>
      </w:del>
      <w:r w:rsidRPr="00626685">
        <w:br/>
        <w:t xml:space="preserve">An instance of DCP </w:t>
      </w:r>
      <w:ins w:id="301" w:author="Andrew McColl" w:date="2020-04-30T14:57:00Z">
        <w:r w:rsidR="00910AD7">
          <w:t xml:space="preserve">on one </w:t>
        </w:r>
      </w:ins>
      <w:ins w:id="302" w:author="Andrew McColl" w:date="2020-04-30T14:58:00Z">
        <w:r w:rsidR="00910AD7">
          <w:t>machine</w:t>
        </w:r>
      </w:ins>
      <w:ins w:id="303" w:author="Andrew McColl" w:date="2020-04-30T14:57:00Z">
        <w:r w:rsidR="00910AD7">
          <w:t xml:space="preserve"> </w:t>
        </w:r>
      </w:ins>
      <w:r w:rsidRPr="00626685">
        <w:t xml:space="preserve">is called a Worker. </w:t>
      </w:r>
      <w:del w:id="304" w:author="Andrew McColl" w:date="2020-04-30T14:58:00Z">
        <w:r w:rsidRPr="00626685" w:rsidDel="00910AD7">
          <w:delText xml:space="preserve">Each </w:delText>
        </w:r>
      </w:del>
      <w:ins w:id="305" w:author="Andrew McColl" w:date="2020-04-30T14:58:00Z">
        <w:r w:rsidR="00910AD7">
          <w:t>The</w:t>
        </w:r>
        <w:r w:rsidR="00910AD7" w:rsidRPr="00626685">
          <w:t xml:space="preserve"> </w:t>
        </w:r>
      </w:ins>
      <w:r w:rsidRPr="00626685">
        <w:t xml:space="preserve">Worker is a Node.js daemon that </w:t>
      </w:r>
      <w:del w:id="306" w:author="Andrew McColl" w:date="2020-04-30T14:58:00Z">
        <w:r w:rsidRPr="00626685" w:rsidDel="00910AD7">
          <w:delText>execute computational work on a device's CPU and/or GPUs</w:delText>
        </w:r>
      </w:del>
      <w:ins w:id="307" w:author="Andrew McColl" w:date="2020-04-30T14:58:00Z">
        <w:r w:rsidR="00910AD7">
          <w:t xml:space="preserve">coordinates the developer’s </w:t>
        </w:r>
      </w:ins>
      <w:ins w:id="308" w:author="Andrew McColl" w:date="2020-04-30T14:59:00Z">
        <w:r w:rsidR="00910AD7">
          <w:t>workload and transmits the results back</w:t>
        </w:r>
      </w:ins>
      <w:r w:rsidRPr="00626685">
        <w:t xml:space="preserve">. </w:t>
      </w:r>
      <w:del w:id="309" w:author="Andrew McColl" w:date="2020-04-30T14:59:00Z">
        <w:r w:rsidRPr="00626685" w:rsidDel="00D77BE0">
          <w:delText>Unlike VMsor Containers, s</w:delText>
        </w:r>
      </w:del>
      <w:ins w:id="310" w:author="Andrew McColl" w:date="2020-04-30T14:59:00Z">
        <w:r w:rsidR="00D77BE0">
          <w:t>S</w:t>
        </w:r>
      </w:ins>
      <w:r w:rsidRPr="00626685">
        <w:t xml:space="preserve">tarting a </w:t>
      </w:r>
      <w:ins w:id="311" w:author="Andrew McColl" w:date="2020-04-30T14:59:00Z">
        <w:r w:rsidR="00D77BE0">
          <w:t xml:space="preserve">new </w:t>
        </w:r>
      </w:ins>
      <w:r w:rsidRPr="00626685">
        <w:t>Worker is as easy as opening a web page</w:t>
      </w:r>
      <w:del w:id="312" w:author="Andrew McColl" w:date="2020-04-30T14:59:00Z">
        <w:r w:rsidRPr="00626685" w:rsidDel="00D77BE0">
          <w:delText>.</w:delText>
        </w:r>
      </w:del>
      <w:ins w:id="313" w:author="Andrew McColl" w:date="2020-04-30T14:59:00Z">
        <w:r w:rsidR="00D77BE0">
          <w:t xml:space="preserve">, </w:t>
        </w:r>
      </w:ins>
      <w:del w:id="314" w:author="Andrew McColl" w:date="2020-04-30T14:59:00Z">
        <w:r w:rsidRPr="00626685" w:rsidDel="00D77BE0">
          <w:br/>
        </w:r>
        <w:r w:rsidRPr="00626685" w:rsidDel="00D77BE0">
          <w:br/>
          <w:delText>Compared to VMs and Containers, the Worker has:</w:delText>
        </w:r>
      </w:del>
      <w:ins w:id="315" w:author="Andrew McColl" w:date="2020-04-30T14:59:00Z">
        <w:r w:rsidR="00D77BE0">
          <w:t>and has these benefits compared to Containers and VMs:</w:t>
        </w:r>
      </w:ins>
      <w:r w:rsidRPr="00626685">
        <w:br/>
      </w:r>
      <w:r w:rsidRPr="00626685">
        <w:br/>
        <w:t xml:space="preserve">&gt; Lower memory </w:t>
      </w:r>
      <w:del w:id="316" w:author="Andrew McColl" w:date="2020-04-30T14:59:00Z">
        <w:r w:rsidRPr="00626685" w:rsidDel="00D77BE0">
          <w:delText>requirements</w:delText>
        </w:r>
      </w:del>
      <w:ins w:id="317" w:author="Andrew McColl" w:date="2020-04-30T14:59:00Z">
        <w:r w:rsidR="00D77BE0">
          <w:t>overhead</w:t>
        </w:r>
      </w:ins>
      <w:del w:id="318" w:author="Andrew McColl" w:date="2020-04-30T14:59:00Z">
        <w:r w:rsidRPr="00626685" w:rsidDel="00D77BE0">
          <w:delText>, since the JS engine is an ultra-lightweight program</w:delText>
        </w:r>
      </w:del>
      <w:r w:rsidRPr="00626685">
        <w:t>.</w:t>
      </w:r>
      <w:r w:rsidRPr="00626685">
        <w:br/>
        <w:t xml:space="preserve">&gt; Faster response times, including </w:t>
      </w:r>
      <w:del w:id="319" w:author="Andrew McColl" w:date="2020-04-30T15:00:00Z">
        <w:r w:rsidRPr="00626685" w:rsidDel="00D77BE0">
          <w:delText xml:space="preserve">lower </w:delText>
        </w:r>
      </w:del>
      <w:ins w:id="320" w:author="Andrew McColl" w:date="2020-04-30T15:00:00Z">
        <w:r w:rsidR="00D77BE0">
          <w:t>for</w:t>
        </w:r>
        <w:r w:rsidR="00D77BE0" w:rsidRPr="00626685">
          <w:t xml:space="preserve"> </w:t>
        </w:r>
      </w:ins>
      <w:r w:rsidRPr="00626685">
        <w:t>cold-start</w:t>
      </w:r>
      <w:ins w:id="321" w:author="Andrew McColl" w:date="2020-04-30T15:00:00Z">
        <w:r w:rsidR="00D77BE0">
          <w:t>s</w:t>
        </w:r>
      </w:ins>
      <w:r w:rsidRPr="00626685">
        <w:t xml:space="preserve"> and application switching</w:t>
      </w:r>
      <w:del w:id="322" w:author="Andrew McColl" w:date="2020-04-30T15:00:00Z">
        <w:r w:rsidRPr="00626685" w:rsidDel="00D77BE0">
          <w:delText xml:space="preserve"> delays</w:delText>
        </w:r>
      </w:del>
      <w:r w:rsidRPr="00626685">
        <w:t>.</w:t>
      </w:r>
      <w:r w:rsidRPr="00626685">
        <w:br/>
        <w:t>&gt; Greater flexibility</w:t>
      </w:r>
      <w:ins w:id="323" w:author="Andrew McColl" w:date="2020-04-30T15:00:00Z">
        <w:r w:rsidR="00D77BE0">
          <w:t>, being able to run across any fleet of hardware.</w:t>
        </w:r>
      </w:ins>
      <w:del w:id="324" w:author="Andrew McColl" w:date="2020-04-30T15:00:00Z">
        <w:r w:rsidRPr="00626685" w:rsidDel="00D77BE0">
          <w:delText xml:space="preserve"> from being platform agnostic.</w:delText>
        </w:r>
      </w:del>
      <w:r w:rsidRPr="00626685">
        <w:br/>
        <w:t>&gt; Improved security from having no I/O capability.</w:t>
      </w:r>
    </w:p>
    <w:p w14:paraId="526B2D76" w14:textId="77777777" w:rsidR="00D77BE0" w:rsidRPr="00626685" w:rsidRDefault="00D77BE0" w:rsidP="00626685"/>
    <w:p w14:paraId="7637D32B" w14:textId="77777777" w:rsidR="00626685" w:rsidRPr="00626685" w:rsidRDefault="00626685" w:rsidP="00626685">
      <w:pPr>
        <w:rPr>
          <w:b/>
          <w:bCs/>
        </w:rPr>
      </w:pPr>
      <w:r w:rsidRPr="00626685">
        <w:rPr>
          <w:b/>
          <w:bCs/>
        </w:rPr>
        <w:t>Network Scheduling</w:t>
      </w:r>
    </w:p>
    <w:p w14:paraId="56AD04F7" w14:textId="533B94B7" w:rsidR="00626685" w:rsidRPr="00626685" w:rsidRDefault="00626685" w:rsidP="00626685">
      <w:r w:rsidRPr="00626685">
        <w:rPr>
          <w:noProof/>
        </w:rPr>
        <w:drawing>
          <wp:inline distT="0" distB="0" distL="0" distR="0" wp14:anchorId="4281243C" wp14:editId="28EF48B8">
            <wp:extent cx="722376" cy="722376"/>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325" w:author="Andrew McColl" w:date="2020-05-01T13:42:00Z">
        <w:r w:rsidR="00A641D1">
          <w:t xml:space="preserve"> </w:t>
        </w:r>
        <w:r w:rsidR="00A641D1">
          <w:rPr>
            <w:i/>
            <w:iCs/>
            <w:color w:val="FF0000"/>
          </w:rPr>
          <w:t>&lt;New Image&gt;</w:t>
        </w:r>
      </w:ins>
    </w:p>
    <w:p w14:paraId="46A46ABF" w14:textId="124240CF" w:rsidR="00626685" w:rsidRPr="00626685" w:rsidRDefault="00626685" w:rsidP="00626685">
      <w:r w:rsidRPr="00626685">
        <w:t xml:space="preserve">DCP </w:t>
      </w:r>
      <w:ins w:id="326" w:author="Andrew McColl" w:date="2020-04-30T15:24:00Z">
        <w:r w:rsidR="00964EF1">
          <w:t>applies its own algorithms to solve the old problem of scheduling jobs on a distributed network</w:t>
        </w:r>
      </w:ins>
      <w:del w:id="327" w:author="Andrew McColl" w:date="2020-04-30T15:24:00Z">
        <w:r w:rsidRPr="00626685" w:rsidDel="00964EF1">
          <w:delText>solves the problem of scheduling parallel workloads in a distributed environment with flexible, platform agnostic algorithms</w:delText>
        </w:r>
      </w:del>
      <w:r w:rsidRPr="00626685">
        <w:t xml:space="preserve">. </w:t>
      </w:r>
      <w:del w:id="328" w:author="Andrew McColl" w:date="2020-04-30T15:24:00Z">
        <w:r w:rsidRPr="00626685" w:rsidDel="00964EF1">
          <w:delText>These algorithms estimate, distribute, and confirm work on any cluster of machines.</w:delText>
        </w:r>
        <w:r w:rsidRPr="00626685" w:rsidDel="00964EF1">
          <w:br/>
        </w:r>
      </w:del>
      <w:r w:rsidRPr="00626685">
        <w:br/>
        <w:t xml:space="preserve">The DCP Scheduler </w:t>
      </w:r>
      <w:del w:id="329" w:author="Andrew McColl" w:date="2020-04-30T15:25:00Z">
        <w:r w:rsidRPr="00626685" w:rsidDel="00964EF1">
          <w:delText>is a server-side component that coordinates outstanding workloads with available compute resources</w:delText>
        </w:r>
      </w:del>
      <w:ins w:id="330" w:author="Andrew McColl" w:date="2020-04-30T15:25:00Z">
        <w:r w:rsidR="00964EF1">
          <w:t>is the primary module that does this, broadcasting both time and space-sharing commands while avoiding common issues like thrashing.</w:t>
        </w:r>
      </w:ins>
      <w:del w:id="331" w:author="Andrew McColl" w:date="2020-04-30T15:25:00Z">
        <w:r w:rsidRPr="00626685" w:rsidDel="00964EF1">
          <w:delText>. It records the resource status of connected nodes to:</w:delText>
        </w:r>
        <w:r w:rsidRPr="00626685" w:rsidDel="00964EF1">
          <w:br/>
        </w:r>
        <w:r w:rsidRPr="00626685" w:rsidDel="00964EF1">
          <w:br/>
          <w:delText>&gt; Broadcast time and space-sharing commands.</w:delText>
        </w:r>
        <w:r w:rsidRPr="00626685" w:rsidDel="00964EF1">
          <w:br/>
          <w:delText>&gt; Avoid performance issues such as thrashing.</w:delText>
        </w:r>
      </w:del>
      <w:r w:rsidRPr="00626685">
        <w:br/>
      </w:r>
      <w:r w:rsidRPr="00626685">
        <w:br/>
        <w:t xml:space="preserve">The </w:t>
      </w:r>
      <w:ins w:id="332" w:author="Andrew McColl" w:date="2020-04-30T15:25:00Z">
        <w:r w:rsidR="00964EF1">
          <w:t>S</w:t>
        </w:r>
      </w:ins>
      <w:del w:id="333" w:author="Andrew McColl" w:date="2020-04-30T15:25:00Z">
        <w:r w:rsidRPr="00626685" w:rsidDel="00964EF1">
          <w:delText>s</w:delText>
        </w:r>
      </w:del>
      <w:r w:rsidRPr="00626685">
        <w:t xml:space="preserve">cheduler takes </w:t>
      </w:r>
      <w:del w:id="334" w:author="Andrew McColl" w:date="2020-04-30T15:26:00Z">
        <w:r w:rsidRPr="00626685" w:rsidDel="00964EF1">
          <w:delText>user-defined</w:delText>
        </w:r>
      </w:del>
      <w:ins w:id="335" w:author="Andrew McColl" w:date="2020-04-30T15:26:00Z">
        <w:r w:rsidR="00964EF1">
          <w:t>multiple</w:t>
        </w:r>
      </w:ins>
      <w:r w:rsidRPr="00626685">
        <w:t xml:space="preserve"> factors into account</w:t>
      </w:r>
      <w:del w:id="336" w:author="Andrew McColl" w:date="2020-04-30T15:26:00Z">
        <w:r w:rsidRPr="00626685" w:rsidDel="00964EF1">
          <w:delText>,</w:delText>
        </w:r>
      </w:del>
      <w:r w:rsidRPr="00626685">
        <w:t xml:space="preserve"> such as </w:t>
      </w:r>
      <w:del w:id="337" w:author="Andrew McColl" w:date="2020-04-30T15:26:00Z">
        <w:r w:rsidRPr="00626685" w:rsidDel="00964EF1">
          <w:delText xml:space="preserve">optimized </w:delText>
        </w:r>
      </w:del>
      <w:r w:rsidRPr="00626685">
        <w:t xml:space="preserve">speed, energy use, and even the level of CPU and memory capacity it should not exceed. Because </w:t>
      </w:r>
      <w:del w:id="338" w:author="Andrew McColl" w:date="2020-04-30T15:26:00Z">
        <w:r w:rsidRPr="00626685" w:rsidDel="00964EF1">
          <w:delText>the DCP worker is</w:delText>
        </w:r>
      </w:del>
      <w:ins w:id="339" w:author="Andrew McColl" w:date="2020-04-30T15:26:00Z">
        <w:r w:rsidR="00964EF1">
          <w:t xml:space="preserve">DCP is </w:t>
        </w:r>
      </w:ins>
      <w:r w:rsidRPr="00626685">
        <w:t xml:space="preserve">suitable for all environments, </w:t>
      </w:r>
      <w:del w:id="340" w:author="Andrew McColl" w:date="2020-04-30T15:26:00Z">
        <w:r w:rsidRPr="00626685" w:rsidDel="00964EF1">
          <w:delText>it can</w:delText>
        </w:r>
      </w:del>
      <w:ins w:id="341" w:author="Andrew McColl" w:date="2020-04-30T15:26:00Z">
        <w:r w:rsidR="00964EF1">
          <w:t xml:space="preserve">the Scheduler </w:t>
        </w:r>
      </w:ins>
      <w:del w:id="342" w:author="Andrew McColl" w:date="2020-04-30T15:26:00Z">
        <w:r w:rsidRPr="00626685" w:rsidDel="00964EF1">
          <w:delText xml:space="preserve"> seamlessly sche</w:delText>
        </w:r>
      </w:del>
      <w:ins w:id="343" w:author="Andrew McColl" w:date="2020-04-30T15:26:00Z">
        <w:r w:rsidR="00964EF1">
          <w:t xml:space="preserve">works </w:t>
        </w:r>
      </w:ins>
      <w:del w:id="344" w:author="Andrew McColl" w:date="2020-04-30T15:26:00Z">
        <w:r w:rsidRPr="00626685" w:rsidDel="00964EF1">
          <w:delText xml:space="preserve">dule </w:delText>
        </w:r>
      </w:del>
      <w:r w:rsidRPr="00626685">
        <w:t>across everything from bare metal to Kubernetes deployments</w:t>
      </w:r>
      <w:del w:id="345" w:author="Andrew McColl" w:date="2020-04-30T15:27:00Z">
        <w:r w:rsidRPr="00626685" w:rsidDel="00964EF1">
          <w:delText>, and even different geographies</w:delText>
        </w:r>
      </w:del>
      <w:r w:rsidRPr="00626685">
        <w:t>.</w:t>
      </w:r>
    </w:p>
    <w:p w14:paraId="2C9FF442" w14:textId="77777777" w:rsidR="00626685" w:rsidRPr="00626685" w:rsidRDefault="00626685" w:rsidP="00626685">
      <w:pPr>
        <w:rPr>
          <w:b/>
          <w:bCs/>
        </w:rPr>
      </w:pPr>
      <w:r w:rsidRPr="00626685">
        <w:rPr>
          <w:b/>
          <w:bCs/>
        </w:rPr>
        <w:t>See how DCP is an accelerator for parallel and distributed computing.</w:t>
      </w:r>
    </w:p>
    <w:p w14:paraId="0C320A77" w14:textId="4C568BB9" w:rsidR="00626685" w:rsidRDefault="00626685" w:rsidP="00626685">
      <w:pPr>
        <w:rPr>
          <w:b/>
          <w:bCs/>
        </w:rPr>
      </w:pPr>
      <w:r w:rsidRPr="00626685">
        <w:rPr>
          <w:b/>
          <w:bCs/>
        </w:rPr>
        <w:br/>
        <w:t>A Global Supercomputer fo</w:t>
      </w:r>
      <w:r w:rsidR="00F13E05">
        <w:rPr>
          <w:b/>
          <w:bCs/>
        </w:rPr>
        <w:t>r</w:t>
      </w:r>
    </w:p>
    <w:p w14:paraId="2F3B09BB" w14:textId="7F34460D" w:rsidR="00F13E05" w:rsidRPr="00964EF1" w:rsidRDefault="00F13E05" w:rsidP="00626685">
      <w:pPr>
        <w:rPr>
          <w:ins w:id="346" w:author="Andrew McColl" w:date="2020-04-30T15:28:00Z"/>
          <w:b/>
          <w:bCs/>
          <w:color w:val="FF0000"/>
          <w:rPrChange w:id="347" w:author="Andrew McColl" w:date="2020-04-30T15:28:00Z">
            <w:rPr>
              <w:ins w:id="348" w:author="Andrew McColl" w:date="2020-04-30T15:28:00Z"/>
              <w:b/>
              <w:bCs/>
            </w:rPr>
          </w:rPrChange>
        </w:rPr>
      </w:pPr>
      <w:r w:rsidRPr="00964EF1">
        <w:rPr>
          <w:b/>
          <w:bCs/>
          <w:color w:val="FF0000"/>
          <w:rPrChange w:id="349" w:author="Andrew McColl" w:date="2020-04-30T15:28:00Z">
            <w:rPr>
              <w:b/>
              <w:bCs/>
            </w:rPr>
          </w:rPrChange>
        </w:rPr>
        <w:t>&gt;</w:t>
      </w:r>
      <w:ins w:id="350" w:author="Andrew McColl" w:date="2020-04-30T15:28:00Z">
        <w:r w:rsidR="00964EF1">
          <w:rPr>
            <w:b/>
            <w:bCs/>
            <w:color w:val="FF0000"/>
          </w:rPr>
          <w:t xml:space="preserve"> </w:t>
        </w:r>
      </w:ins>
      <w:del w:id="351" w:author="Andrew McColl" w:date="2020-04-30T15:28:00Z">
        <w:r w:rsidRPr="00964EF1" w:rsidDel="00964EF1">
          <w:rPr>
            <w:b/>
            <w:bCs/>
            <w:color w:val="FF0000"/>
            <w:rPrChange w:id="352" w:author="Andrew McColl" w:date="2020-04-30T15:28:00Z">
              <w:rPr>
                <w:b/>
                <w:bCs/>
              </w:rPr>
            </w:rPrChange>
          </w:rPr>
          <w:delText>Hello World!</w:delText>
        </w:r>
      </w:del>
      <w:ins w:id="353" w:author="Andrew McColl" w:date="2020-04-30T15:28:00Z">
        <w:r w:rsidR="00964EF1" w:rsidRPr="00964EF1">
          <w:rPr>
            <w:b/>
            <w:bCs/>
            <w:color w:val="FF0000"/>
            <w:rPrChange w:id="354" w:author="Andrew McColl" w:date="2020-04-30T15:28:00Z">
              <w:rPr>
                <w:b/>
                <w:bCs/>
              </w:rPr>
            </w:rPrChange>
          </w:rPr>
          <w:t>Bioinformatics</w:t>
        </w:r>
      </w:ins>
    </w:p>
    <w:p w14:paraId="4A52D9EA" w14:textId="5A0EEFF9" w:rsidR="00964EF1" w:rsidRDefault="00964EF1" w:rsidP="00626685">
      <w:pPr>
        <w:rPr>
          <w:ins w:id="355" w:author="Andrew McColl" w:date="2020-04-30T15:28:00Z"/>
          <w:b/>
          <w:bCs/>
          <w:color w:val="FF0000"/>
        </w:rPr>
      </w:pPr>
      <w:ins w:id="356" w:author="Andrew McColl" w:date="2020-04-30T15:28:00Z">
        <w:r w:rsidRPr="00964EF1">
          <w:rPr>
            <w:b/>
            <w:bCs/>
            <w:color w:val="FF0000"/>
            <w:rPrChange w:id="357" w:author="Andrew McColl" w:date="2020-04-30T15:28:00Z">
              <w:rPr>
                <w:b/>
                <w:bCs/>
              </w:rPr>
            </w:rPrChange>
          </w:rPr>
          <w:t>&gt;</w:t>
        </w:r>
        <w:r>
          <w:rPr>
            <w:b/>
            <w:bCs/>
            <w:color w:val="FF0000"/>
          </w:rPr>
          <w:t xml:space="preserve"> Computational Finance</w:t>
        </w:r>
      </w:ins>
    </w:p>
    <w:p w14:paraId="0A191979" w14:textId="7B0D97EA" w:rsidR="00964EF1" w:rsidRDefault="00964EF1" w:rsidP="00626685">
      <w:pPr>
        <w:rPr>
          <w:ins w:id="358" w:author="Andrew McColl" w:date="2020-04-30T15:28:00Z"/>
          <w:b/>
          <w:bCs/>
          <w:color w:val="FF0000"/>
        </w:rPr>
      </w:pPr>
      <w:ins w:id="359" w:author="Andrew McColl" w:date="2020-04-30T15:28:00Z">
        <w:r>
          <w:rPr>
            <w:b/>
            <w:bCs/>
            <w:color w:val="FF0000"/>
          </w:rPr>
          <w:lastRenderedPageBreak/>
          <w:t xml:space="preserve">&gt; </w:t>
        </w:r>
      </w:ins>
      <w:ins w:id="360" w:author="Andrew McColl" w:date="2020-04-30T15:29:00Z">
        <w:r>
          <w:rPr>
            <w:b/>
            <w:bCs/>
            <w:color w:val="FF0000"/>
          </w:rPr>
          <w:t>Big Data</w:t>
        </w:r>
      </w:ins>
    </w:p>
    <w:p w14:paraId="4DB77881" w14:textId="0913D48C" w:rsidR="00964EF1" w:rsidRDefault="00964EF1" w:rsidP="00626685">
      <w:pPr>
        <w:rPr>
          <w:ins w:id="361" w:author="Andrew McColl" w:date="2020-04-30T15:28:00Z"/>
          <w:b/>
          <w:bCs/>
          <w:color w:val="FF0000"/>
        </w:rPr>
      </w:pPr>
      <w:ins w:id="362" w:author="Andrew McColl" w:date="2020-04-30T15:28:00Z">
        <w:r>
          <w:rPr>
            <w:b/>
            <w:bCs/>
            <w:color w:val="FF0000"/>
          </w:rPr>
          <w:t>&gt; Monte Carlo Analysis</w:t>
        </w:r>
      </w:ins>
    </w:p>
    <w:p w14:paraId="58CDC3F1" w14:textId="6D49B374" w:rsidR="00964EF1" w:rsidRDefault="00964EF1" w:rsidP="00626685">
      <w:pPr>
        <w:rPr>
          <w:ins w:id="363" w:author="Andrew McColl" w:date="2020-04-30T15:28:00Z"/>
          <w:b/>
          <w:bCs/>
          <w:color w:val="FF0000"/>
        </w:rPr>
      </w:pPr>
      <w:ins w:id="364" w:author="Andrew McColl" w:date="2020-04-30T15:28:00Z">
        <w:r>
          <w:rPr>
            <w:b/>
            <w:bCs/>
            <w:color w:val="FF0000"/>
          </w:rPr>
          <w:t>&gt; Neural Networks</w:t>
        </w:r>
      </w:ins>
    </w:p>
    <w:p w14:paraId="3F7667FF" w14:textId="6A31322E" w:rsidR="00964EF1" w:rsidRDefault="00964EF1" w:rsidP="00626685">
      <w:pPr>
        <w:rPr>
          <w:ins w:id="365" w:author="Andrew McColl" w:date="2020-04-30T15:28:00Z"/>
          <w:b/>
          <w:bCs/>
          <w:color w:val="FF0000"/>
        </w:rPr>
      </w:pPr>
      <w:ins w:id="366" w:author="Andrew McColl" w:date="2020-04-30T15:28:00Z">
        <w:r>
          <w:rPr>
            <w:b/>
            <w:bCs/>
            <w:color w:val="FF0000"/>
          </w:rPr>
          <w:t>&gt; Hyperparameter Search</w:t>
        </w:r>
      </w:ins>
    </w:p>
    <w:p w14:paraId="7F74B09E" w14:textId="397BD7BF" w:rsidR="00964EF1" w:rsidRDefault="00964EF1" w:rsidP="00626685">
      <w:pPr>
        <w:rPr>
          <w:ins w:id="367" w:author="Andrew McColl" w:date="2020-04-30T15:29:00Z"/>
          <w:b/>
          <w:bCs/>
          <w:color w:val="FF0000"/>
        </w:rPr>
      </w:pPr>
      <w:ins w:id="368" w:author="Andrew McColl" w:date="2020-04-30T15:28:00Z">
        <w:r>
          <w:rPr>
            <w:b/>
            <w:bCs/>
            <w:color w:val="FF0000"/>
          </w:rPr>
          <w:t xml:space="preserve">&gt; </w:t>
        </w:r>
      </w:ins>
      <w:ins w:id="369" w:author="Andrew McColl" w:date="2020-04-30T15:29:00Z">
        <w:r>
          <w:rPr>
            <w:b/>
            <w:bCs/>
            <w:color w:val="FF0000"/>
          </w:rPr>
          <w:t>Computational Chemistry</w:t>
        </w:r>
      </w:ins>
    </w:p>
    <w:p w14:paraId="5F10938D" w14:textId="689F6803" w:rsidR="00840EB4" w:rsidRDefault="00840EB4" w:rsidP="00626685">
      <w:pPr>
        <w:rPr>
          <w:ins w:id="370" w:author="Andrew McColl" w:date="2020-04-30T15:30:00Z"/>
          <w:b/>
          <w:bCs/>
          <w:color w:val="FF0000"/>
        </w:rPr>
      </w:pPr>
      <w:ins w:id="371" w:author="Andrew McColl" w:date="2020-04-30T15:29:00Z">
        <w:r>
          <w:rPr>
            <w:b/>
            <w:bCs/>
            <w:color w:val="FF0000"/>
          </w:rPr>
          <w:t>&gt; Edge C</w:t>
        </w:r>
      </w:ins>
      <w:ins w:id="372" w:author="Andrew McColl" w:date="2020-04-30T15:30:00Z">
        <w:r>
          <w:rPr>
            <w:b/>
            <w:bCs/>
            <w:color w:val="FF0000"/>
          </w:rPr>
          <w:t>omputing</w:t>
        </w:r>
      </w:ins>
    </w:p>
    <w:p w14:paraId="46662A22" w14:textId="36F8FD59" w:rsidR="00840EB4" w:rsidRPr="00964EF1" w:rsidRDefault="00840EB4" w:rsidP="00626685">
      <w:pPr>
        <w:rPr>
          <w:b/>
          <w:bCs/>
          <w:color w:val="FF0000"/>
          <w:rPrChange w:id="373" w:author="Andrew McColl" w:date="2020-04-30T15:28:00Z">
            <w:rPr>
              <w:b/>
              <w:bCs/>
            </w:rPr>
          </w:rPrChange>
        </w:rPr>
      </w:pPr>
      <w:ins w:id="374" w:author="Andrew McColl" w:date="2020-04-30T15:30:00Z">
        <w:r>
          <w:rPr>
            <w:b/>
            <w:bCs/>
            <w:color w:val="FF0000"/>
          </w:rPr>
          <w:t>&gt; Hybrid Cloud</w:t>
        </w:r>
      </w:ins>
    </w:p>
    <w:p w14:paraId="7B798CA0" w14:textId="40B797BC" w:rsidR="00626685" w:rsidRPr="00626685" w:rsidRDefault="00626685" w:rsidP="00626685">
      <w:r w:rsidRPr="00626685">
        <w:t>The Distributed Computer is a global cloud federation powered by everything from universities to enterprise data</w:t>
      </w:r>
      <w:del w:id="375" w:author="Andrew McColl" w:date="2020-04-30T15:31:00Z">
        <w:r w:rsidRPr="00626685" w:rsidDel="007F5930">
          <w:delText xml:space="preserve"> </w:delText>
        </w:r>
      </w:del>
      <w:r w:rsidRPr="00626685">
        <w:t>cent</w:t>
      </w:r>
      <w:ins w:id="376" w:author="Andrew McColl" w:date="2020-04-30T15:30:00Z">
        <w:r w:rsidR="007F5930">
          <w:t>res</w:t>
        </w:r>
      </w:ins>
      <w:del w:id="377" w:author="Andrew McColl" w:date="2020-04-30T15:30:00Z">
        <w:r w:rsidRPr="00626685" w:rsidDel="007F5930">
          <w:delText>ers</w:delText>
        </w:r>
      </w:del>
      <w:r w:rsidRPr="00626685">
        <w:t xml:space="preserve">. It is </w:t>
      </w:r>
      <w:r w:rsidRPr="007F5930">
        <w:rPr>
          <w:color w:val="000000" w:themeColor="text1"/>
          <w:rPrChange w:id="378" w:author="Andrew McColl" w:date="2020-04-30T15:30:00Z">
            <w:rPr/>
          </w:rPrChange>
        </w:rPr>
        <w:t>as</w:t>
      </w:r>
      <w:r w:rsidRPr="00626685">
        <w:t xml:space="preserve"> easy to access any of these resources through the Compute API as programming your laptop</w:t>
      </w:r>
      <w:ins w:id="379" w:author="Andrew McColl" w:date="2020-04-30T15:30:00Z">
        <w:r w:rsidR="007F5930">
          <w:t>.</w:t>
        </w:r>
      </w:ins>
      <w:del w:id="380" w:author="Andrew McColl" w:date="2020-04-30T15:30:00Z">
        <w:r w:rsidRPr="00626685" w:rsidDel="007F5930">
          <w:delText>.</w:delText>
        </w:r>
      </w:del>
      <w:r w:rsidRPr="00626685">
        <w:br/>
      </w:r>
      <w:r w:rsidRPr="00626685">
        <w:br/>
      </w:r>
      <w:r w:rsidRPr="00626685">
        <w:rPr>
          <w:b/>
          <w:bCs/>
        </w:rPr>
        <w:t>With the Marketplace, your code can:</w:t>
      </w:r>
    </w:p>
    <w:p w14:paraId="0114CD57" w14:textId="4FCDDCFA" w:rsidR="00626685" w:rsidRPr="00626685" w:rsidDel="007F5930" w:rsidRDefault="00626685" w:rsidP="00626685">
      <w:pPr>
        <w:rPr>
          <w:del w:id="381" w:author="Andrew McColl" w:date="2020-04-30T15:31:00Z"/>
        </w:rPr>
      </w:pPr>
      <w:del w:id="382" w:author="Andrew McColl" w:date="2020-04-30T15:31:00Z">
        <w:r w:rsidRPr="00626685" w:rsidDel="007F5930">
          <w:rPr>
            <w:b/>
            <w:bCs/>
          </w:rPr>
          <w:delText>50,000,000 Tasks Served</w:delText>
        </w:r>
      </w:del>
    </w:p>
    <w:p w14:paraId="161635C9" w14:textId="3E325BDB" w:rsidR="00626685" w:rsidRPr="00626685" w:rsidDel="007F5930" w:rsidRDefault="00626685" w:rsidP="00626685">
      <w:pPr>
        <w:rPr>
          <w:del w:id="383" w:author="Andrew McColl" w:date="2020-04-30T15:31:00Z"/>
        </w:rPr>
      </w:pPr>
      <w:del w:id="384" w:author="Andrew McColl" w:date="2020-04-30T15:31:00Z">
        <w:r w:rsidRPr="00626685" w:rsidDel="007F5930">
          <w:rPr>
            <w:b/>
            <w:bCs/>
          </w:rPr>
          <w:delText>3,000 Connected Cores</w:delText>
        </w:r>
      </w:del>
    </w:p>
    <w:p w14:paraId="6D1A15D1" w14:textId="2BEFD428" w:rsidR="00626685" w:rsidRPr="00626685" w:rsidDel="007F5930" w:rsidRDefault="00626685" w:rsidP="00626685">
      <w:pPr>
        <w:rPr>
          <w:del w:id="385" w:author="Andrew McColl" w:date="2020-04-30T15:31:00Z"/>
        </w:rPr>
      </w:pPr>
      <w:del w:id="386" w:author="Andrew McColl" w:date="2020-04-30T15:31:00Z">
        <w:r w:rsidRPr="00626685" w:rsidDel="007F5930">
          <w:rPr>
            <w:b/>
            <w:bCs/>
          </w:rPr>
          <w:delText>7 Partner Organizations</w:delText>
        </w:r>
      </w:del>
    </w:p>
    <w:p w14:paraId="1CC3E84E" w14:textId="05E46189" w:rsidR="00626685" w:rsidRPr="00626685" w:rsidRDefault="00626685" w:rsidP="00626685">
      <w:r w:rsidRPr="00626685">
        <w:rPr>
          <w:noProof/>
        </w:rPr>
        <w:drawing>
          <wp:inline distT="0" distB="0" distL="0" distR="0" wp14:anchorId="539847BB" wp14:editId="6FC6A219">
            <wp:extent cx="722376" cy="722376"/>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387" w:author="Andrew McColl" w:date="2020-05-01T13:45:00Z">
        <w:r w:rsidR="00A641D1">
          <w:t xml:space="preserve"> </w:t>
        </w:r>
        <w:r w:rsidR="00A641D1" w:rsidRPr="00F26DC3">
          <w:rPr>
            <w:i/>
            <w:iCs/>
            <w:color w:val="FF0000"/>
          </w:rPr>
          <w:t>&lt;New Image&gt;</w:t>
        </w:r>
      </w:ins>
    </w:p>
    <w:p w14:paraId="22B3AD76" w14:textId="689013D7" w:rsidR="00626685" w:rsidRPr="00626685" w:rsidRDefault="00626685" w:rsidP="00626685">
      <w:del w:id="388" w:author="Andrew McColl" w:date="2020-04-30T15:31:00Z">
        <w:r w:rsidRPr="00626685" w:rsidDel="007F5930">
          <w:delText xml:space="preserve">Create </w:delText>
        </w:r>
      </w:del>
      <w:ins w:id="389" w:author="Andrew McColl" w:date="2020-04-30T15:31:00Z">
        <w:r w:rsidR="007F5930">
          <w:t>Power</w:t>
        </w:r>
        <w:r w:rsidR="007F5930" w:rsidRPr="00626685">
          <w:t xml:space="preserve"> </w:t>
        </w:r>
      </w:ins>
      <w:del w:id="390" w:author="Andrew McColl" w:date="2020-04-30T15:31:00Z">
        <w:r w:rsidRPr="00626685" w:rsidDel="007F5930">
          <w:delText xml:space="preserve">paid </w:delText>
        </w:r>
      </w:del>
      <w:r w:rsidRPr="00626685">
        <w:t>applications run by thousands of</w:t>
      </w:r>
      <w:ins w:id="391" w:author="Andrew McColl" w:date="2020-04-30T15:31:00Z">
        <w:r w:rsidR="007F5930">
          <w:t xml:space="preserve"> paying</w:t>
        </w:r>
      </w:ins>
      <w:r w:rsidRPr="00626685">
        <w:t xml:space="preserve"> users</w:t>
      </w:r>
    </w:p>
    <w:p w14:paraId="62125963" w14:textId="3245819C" w:rsidR="00626685" w:rsidRPr="00626685" w:rsidRDefault="00626685" w:rsidP="00626685">
      <w:r w:rsidRPr="00626685">
        <w:rPr>
          <w:noProof/>
        </w:rPr>
        <w:drawing>
          <wp:inline distT="0" distB="0" distL="0" distR="0" wp14:anchorId="1404C5C0" wp14:editId="300D04E4">
            <wp:extent cx="722376" cy="722376"/>
            <wp:effectExtent l="0" t="0" r="190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392" w:author="Andrew McColl" w:date="2020-05-01T13:48:00Z">
        <w:r w:rsidR="00A641D1" w:rsidRPr="00F26DC3">
          <w:rPr>
            <w:i/>
            <w:iCs/>
            <w:color w:val="FF0000"/>
          </w:rPr>
          <w:t>&lt;New Image&gt;</w:t>
        </w:r>
      </w:ins>
    </w:p>
    <w:p w14:paraId="74FC1CC7" w14:textId="7568161D" w:rsidR="00626685" w:rsidRPr="00626685" w:rsidRDefault="007F5930" w:rsidP="00626685">
      <w:ins w:id="393" w:author="Andrew McColl" w:date="2020-04-30T15:31:00Z">
        <w:r>
          <w:t>L</w:t>
        </w:r>
      </w:ins>
      <w:del w:id="394" w:author="Andrew McColl" w:date="2020-04-30T15:31:00Z">
        <w:r w:rsidR="00626685" w:rsidRPr="00626685" w:rsidDel="007F5930">
          <w:delText>Automatically l</w:delText>
        </w:r>
      </w:del>
      <w:r w:rsidR="00626685" w:rsidRPr="00626685">
        <w:t>oad balance your apps during intensive operations</w:t>
      </w:r>
    </w:p>
    <w:p w14:paraId="06E8FB21" w14:textId="5C33F69C" w:rsidR="00626685" w:rsidRPr="00626685" w:rsidRDefault="00626685" w:rsidP="00626685">
      <w:r w:rsidRPr="00626685">
        <w:rPr>
          <w:noProof/>
        </w:rPr>
        <w:drawing>
          <wp:inline distT="0" distB="0" distL="0" distR="0" wp14:anchorId="1623110C" wp14:editId="7FAB4507">
            <wp:extent cx="722376" cy="722376"/>
            <wp:effectExtent l="0" t="0" r="190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395" w:author="Andrew McColl" w:date="2020-05-01T13:48:00Z">
        <w:r w:rsidR="00A641D1">
          <w:t xml:space="preserve"> </w:t>
        </w:r>
        <w:r w:rsidR="00A641D1" w:rsidRPr="00F26DC3">
          <w:rPr>
            <w:i/>
            <w:iCs/>
            <w:color w:val="FF0000"/>
          </w:rPr>
          <w:t>&lt;New Image&gt;</w:t>
        </w:r>
      </w:ins>
    </w:p>
    <w:p w14:paraId="32F6C5C7" w14:textId="77777777" w:rsidR="00626685" w:rsidRPr="00626685" w:rsidRDefault="00626685" w:rsidP="00626685">
      <w:r w:rsidRPr="00626685">
        <w:t>Automatically scale across thousands of cores on-demand</w:t>
      </w:r>
    </w:p>
    <w:p w14:paraId="400E4440" w14:textId="277ED002" w:rsidR="00626685" w:rsidRDefault="00626685" w:rsidP="00626685">
      <w:r w:rsidRPr="00626685">
        <w:rPr>
          <w:noProof/>
        </w:rPr>
        <w:drawing>
          <wp:inline distT="0" distB="0" distL="0" distR="0" wp14:anchorId="5A51B8F9" wp14:editId="7B8A7201">
            <wp:extent cx="722376" cy="722376"/>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396" w:author="Andrew McColl" w:date="2020-05-01T13:49:00Z">
        <w:r w:rsidR="00A641D1">
          <w:t xml:space="preserve"> </w:t>
        </w:r>
      </w:ins>
      <w:ins w:id="397" w:author="Andrew McColl" w:date="2020-05-01T13:48:00Z">
        <w:r w:rsidR="00A641D1" w:rsidRPr="00F26DC3">
          <w:rPr>
            <w:i/>
            <w:iCs/>
            <w:color w:val="FF0000"/>
          </w:rPr>
          <w:t>&lt;New Image&gt;</w:t>
        </w:r>
      </w:ins>
    </w:p>
    <w:p w14:paraId="52352DD3" w14:textId="056C9930" w:rsidR="007F5930" w:rsidRPr="00626685" w:rsidRDefault="007F5930" w:rsidP="00626685">
      <w:del w:id="398" w:author="Andrew McColl" w:date="2020-04-30T15:33:00Z">
        <w:r w:rsidRPr="007F5930" w:rsidDel="007F5930">
          <w:delText>Run future-proof on</w:delText>
        </w:r>
      </w:del>
      <w:ins w:id="399" w:author="Andrew McColl" w:date="2020-04-30T15:33:00Z">
        <w:r>
          <w:t>Leverage</w:t>
        </w:r>
      </w:ins>
      <w:r w:rsidRPr="007F5930">
        <w:t xml:space="preserve"> </w:t>
      </w:r>
      <w:del w:id="400" w:author="Andrew McColl" w:date="2020-04-30T15:33:00Z">
        <w:r w:rsidRPr="007F5930" w:rsidDel="007F5930">
          <w:delText xml:space="preserve">specialized </w:delText>
        </w:r>
      </w:del>
      <w:r w:rsidRPr="007F5930">
        <w:t>compute accelerators like GPUs &amp; NPUs</w:t>
      </w:r>
      <w:ins w:id="401" w:author="Andrew McColl" w:date="2020-04-30T15:33:00Z">
        <w:r>
          <w:t xml:space="preserve"> without needing a rewrite</w:t>
        </w:r>
      </w:ins>
    </w:p>
    <w:p w14:paraId="7D6F012C" w14:textId="77777777" w:rsidR="007F5930" w:rsidRDefault="007F5930" w:rsidP="00626685"/>
    <w:p w14:paraId="0A5BF088" w14:textId="67A93906" w:rsidR="007F5930" w:rsidRPr="007F5930" w:rsidRDefault="007F5930" w:rsidP="00626685">
      <w:pPr>
        <w:rPr>
          <w:b/>
          <w:bCs/>
        </w:rPr>
      </w:pPr>
      <w:r>
        <w:rPr>
          <w:b/>
          <w:bCs/>
        </w:rPr>
        <w:t>DCL Compute Grants</w:t>
      </w:r>
    </w:p>
    <w:p w14:paraId="38EAA74D" w14:textId="57F932E9" w:rsidR="00626685" w:rsidRPr="00626685" w:rsidRDefault="00626685" w:rsidP="00626685">
      <w:r w:rsidRPr="00626685">
        <w:lastRenderedPageBreak/>
        <w:t xml:space="preserve">Distributed Compute Labs is a global community of developers, cloud providers, and </w:t>
      </w:r>
      <w:ins w:id="402" w:author="Andrew McColl" w:date="2020-04-30T15:35:00Z">
        <w:r w:rsidR="007F5930">
          <w:t xml:space="preserve">other </w:t>
        </w:r>
      </w:ins>
      <w:r w:rsidRPr="00626685">
        <w:t>institutions. It connects people with diverse mission statements to the resources they need through DCP.</w:t>
      </w:r>
    </w:p>
    <w:p w14:paraId="1D20FD5B" w14:textId="5D62A7D0" w:rsidR="00626685" w:rsidRDefault="00626685" w:rsidP="00626685">
      <w:pPr>
        <w:rPr>
          <w:ins w:id="403" w:author="Andrew McColl" w:date="2020-04-30T15:35:00Z"/>
        </w:rPr>
      </w:pPr>
      <w:r w:rsidRPr="00626685">
        <w:t>If you are a researcher</w:t>
      </w:r>
      <w:del w:id="404" w:author="Andrew McColl" w:date="2020-04-30T15:35:00Z">
        <w:r w:rsidRPr="00626685" w:rsidDel="007F5930">
          <w:delText>, scientist,</w:delText>
        </w:r>
      </w:del>
      <w:r w:rsidRPr="00626685">
        <w:t xml:space="preserve"> or non-profit </w:t>
      </w:r>
      <w:del w:id="405" w:author="Andrew McColl" w:date="2020-04-30T15:35:00Z">
        <w:r w:rsidRPr="00626685" w:rsidDel="007F5930">
          <w:delText>with a shortfall of</w:delText>
        </w:r>
      </w:del>
      <w:ins w:id="406" w:author="Andrew McColl" w:date="2020-04-30T15:35:00Z">
        <w:r w:rsidR="007F5930">
          <w:t>who needs</w:t>
        </w:r>
      </w:ins>
      <w:r w:rsidRPr="00626685">
        <w:t xml:space="preserve"> computing resources, we may be able to help. Please contact us </w:t>
      </w:r>
      <w:del w:id="407" w:author="Andrew McColl" w:date="2020-04-30T15:35:00Z">
        <w:r w:rsidRPr="00626685" w:rsidDel="007F5930">
          <w:delText xml:space="preserve">with your project </w:delText>
        </w:r>
      </w:del>
      <w:r w:rsidRPr="00626685">
        <w:t xml:space="preserve">and we will get in touch. </w:t>
      </w:r>
    </w:p>
    <w:p w14:paraId="2CCCCEAD" w14:textId="5AE6CE57" w:rsidR="007F5930" w:rsidRPr="007F5930" w:rsidRDefault="007F5930" w:rsidP="00626685">
      <w:pPr>
        <w:rPr>
          <w:i/>
          <w:iCs/>
          <w:rPrChange w:id="408" w:author="Andrew McColl" w:date="2020-04-30T15:36:00Z">
            <w:rPr/>
          </w:rPrChange>
        </w:rPr>
      </w:pPr>
      <w:ins w:id="409" w:author="Andrew McColl" w:date="2020-04-30T15:35:00Z">
        <w:r w:rsidRPr="007F5930">
          <w:rPr>
            <w:i/>
            <w:iCs/>
            <w:rPrChange w:id="410" w:author="Andrew McColl" w:date="2020-04-30T15:36:00Z">
              <w:rPr/>
            </w:rPrChange>
          </w:rPr>
          <w:t>&lt;Testimonial</w:t>
        </w:r>
      </w:ins>
      <w:ins w:id="411" w:author="Andrew McColl" w:date="2020-04-30T15:36:00Z">
        <w:r w:rsidRPr="007F5930">
          <w:rPr>
            <w:i/>
            <w:iCs/>
            <w:rPrChange w:id="412" w:author="Andrew McColl" w:date="2020-04-30T15:36:00Z">
              <w:rPr/>
            </w:rPrChange>
          </w:rPr>
          <w:t>s&gt;</w:t>
        </w:r>
      </w:ins>
    </w:p>
    <w:p w14:paraId="44C58BE8" w14:textId="5350F916" w:rsidR="00626685" w:rsidRDefault="007F5930" w:rsidP="00626685">
      <w:pPr>
        <w:rPr>
          <w:ins w:id="413" w:author="Andrew McColl" w:date="2020-04-30T15:37:00Z"/>
          <w:color w:val="FF0000"/>
        </w:rPr>
      </w:pPr>
      <w:ins w:id="414" w:author="Andrew McColl" w:date="2020-04-30T15:37:00Z">
        <w:r>
          <w:rPr>
            <w:color w:val="FF0000"/>
          </w:rPr>
          <w:t>“</w:t>
        </w:r>
      </w:ins>
      <w:ins w:id="415" w:author="Andrew McColl" w:date="2020-04-30T15:36:00Z">
        <w:r w:rsidRPr="007F5930">
          <w:rPr>
            <w:color w:val="FF0000"/>
            <w:rPrChange w:id="416" w:author="Andrew McColl" w:date="2020-04-30T15:36:00Z">
              <w:rPr>
                <w:b/>
                <w:bCs/>
                <w:color w:val="FF0000"/>
              </w:rPr>
            </w:rPrChange>
          </w:rPr>
          <w:t>The discovery potential of next-generation astronomical telescopes hinges on access to sufficient compute power to process the tremendous volume of data that will be produced. The Distributed Compute Protocol is an innovative approach to tackling this challenge that holds tremendous promise for my own research to understand the physical processes that drive galaxy evolution in the Universe.</w:t>
        </w:r>
      </w:ins>
      <w:ins w:id="417" w:author="Andrew McColl" w:date="2020-04-30T15:37:00Z">
        <w:r>
          <w:rPr>
            <w:color w:val="FF0000"/>
          </w:rPr>
          <w:t>”</w:t>
        </w:r>
      </w:ins>
    </w:p>
    <w:p w14:paraId="5C2E0BB3" w14:textId="2FE80308" w:rsidR="007F5930" w:rsidRPr="007F5930" w:rsidRDefault="007F5930">
      <w:pPr>
        <w:jc w:val="right"/>
        <w:rPr>
          <w:ins w:id="418" w:author="Andrew McColl" w:date="2020-04-30T15:36:00Z"/>
          <w:color w:val="FF0000"/>
          <w:rPrChange w:id="419" w:author="Andrew McColl" w:date="2020-04-30T15:36:00Z">
            <w:rPr>
              <w:ins w:id="420" w:author="Andrew McColl" w:date="2020-04-30T15:36:00Z"/>
              <w:b/>
              <w:bCs/>
              <w:color w:val="FF0000"/>
            </w:rPr>
          </w:rPrChange>
        </w:rPr>
        <w:pPrChange w:id="421" w:author="Andrew McColl" w:date="2020-04-30T15:37:00Z">
          <w:pPr/>
        </w:pPrChange>
      </w:pPr>
      <w:ins w:id="422" w:author="Andrew McColl" w:date="2020-04-30T15:37:00Z">
        <w:r>
          <w:rPr>
            <w:color w:val="FF0000"/>
          </w:rPr>
          <w:t>Dr. K</w:t>
        </w:r>
      </w:ins>
      <w:ins w:id="423" w:author="Andrew McColl" w:date="2020-04-30T15:42:00Z">
        <w:r>
          <w:rPr>
            <w:color w:val="FF0000"/>
          </w:rPr>
          <w:t>ristine Spekkens, Royal Military College of Canada, P</w:t>
        </w:r>
      </w:ins>
      <w:ins w:id="424" w:author="Andrew McColl" w:date="2020-04-30T15:43:00Z">
        <w:r>
          <w:rPr>
            <w:color w:val="FF0000"/>
          </w:rPr>
          <w:t>hysics &amp; Space Science</w:t>
        </w:r>
      </w:ins>
    </w:p>
    <w:p w14:paraId="6DBAC1C3" w14:textId="473E5EC6" w:rsidR="007F5930" w:rsidRDefault="007F5930" w:rsidP="00626685">
      <w:pPr>
        <w:rPr>
          <w:ins w:id="425" w:author="Andrew McColl" w:date="2020-04-30T15:39:00Z"/>
          <w:color w:val="FF0000"/>
        </w:rPr>
      </w:pPr>
      <w:ins w:id="426" w:author="Andrew McColl" w:date="2020-04-30T15:37:00Z">
        <w:r w:rsidRPr="007F5930">
          <w:rPr>
            <w:color w:val="FF0000"/>
            <w:rPrChange w:id="427" w:author="Andrew McColl" w:date="2020-04-30T15:37:00Z">
              <w:rPr>
                <w:b/>
                <w:bCs/>
                <w:color w:val="FF0000"/>
              </w:rPr>
            </w:rPrChange>
          </w:rPr>
          <w:t>“Current advances in brain research are accompanied with an exponential growth in computation needs; Distributed Compute Protocol is an exciting new tool that will enable brain researchers and other scientists to get easy and cost-effective access to unprecedented compute power.”</w:t>
        </w:r>
      </w:ins>
    </w:p>
    <w:p w14:paraId="3EC6BEE0" w14:textId="46ECB180" w:rsidR="007F5930" w:rsidRDefault="007F5930">
      <w:pPr>
        <w:jc w:val="right"/>
        <w:rPr>
          <w:ins w:id="428" w:author="Andrew McColl" w:date="2020-04-30T15:37:00Z"/>
          <w:color w:val="FF0000"/>
        </w:rPr>
        <w:pPrChange w:id="429" w:author="Andrew McColl" w:date="2020-04-30T15:42:00Z">
          <w:pPr/>
        </w:pPrChange>
      </w:pPr>
      <w:ins w:id="430" w:author="Andrew McColl" w:date="2020-04-30T15:42:00Z">
        <w:r>
          <w:rPr>
            <w:color w:val="FF0000"/>
          </w:rPr>
          <w:t>Dr. Gunnar Blohm, Queen’s University, Computational Neuroscience</w:t>
        </w:r>
      </w:ins>
    </w:p>
    <w:p w14:paraId="5188B12D" w14:textId="5350CD12" w:rsidR="007F5930" w:rsidRDefault="007F5930" w:rsidP="00626685">
      <w:pPr>
        <w:rPr>
          <w:ins w:id="431" w:author="Andrew McColl" w:date="2020-04-30T15:37:00Z"/>
          <w:color w:val="FF0000"/>
        </w:rPr>
      </w:pPr>
      <w:ins w:id="432" w:author="Andrew McColl" w:date="2020-04-30T15:39:00Z">
        <w:r w:rsidRPr="007F5930">
          <w:rPr>
            <w:color w:val="FF0000"/>
          </w:rPr>
          <w:t>"Harnessing the unused power of latent computer cores opens up real opportunity for Canadian researchers to access much-needed advanced computing resources. Advanced research computing is the backbone of innovation, and the potential of the Distributed Compute Protocol to complement and enhance existing resources is incredible."</w:t>
        </w:r>
      </w:ins>
    </w:p>
    <w:p w14:paraId="58C20899" w14:textId="2F473ADC" w:rsidR="007F5930" w:rsidRDefault="007F5930">
      <w:pPr>
        <w:jc w:val="right"/>
        <w:rPr>
          <w:ins w:id="433" w:author="Andrew McColl" w:date="2020-04-30T15:39:00Z"/>
          <w:color w:val="FF0000"/>
        </w:rPr>
        <w:pPrChange w:id="434" w:author="Andrew McColl" w:date="2020-04-30T15:41:00Z">
          <w:pPr/>
        </w:pPrChange>
      </w:pPr>
      <w:ins w:id="435" w:author="Andrew McColl" w:date="2020-04-30T15:41:00Z">
        <w:r>
          <w:rPr>
            <w:color w:val="FF0000"/>
          </w:rPr>
          <w:t>Nizar Ladak, President &amp; CEO of Compute Ontario</w:t>
        </w:r>
      </w:ins>
    </w:p>
    <w:p w14:paraId="25C055AC" w14:textId="48AC9B65" w:rsidR="007F5930" w:rsidRDefault="007F5930" w:rsidP="00626685">
      <w:pPr>
        <w:rPr>
          <w:ins w:id="436" w:author="Andrew McColl" w:date="2020-04-30T15:39:00Z"/>
          <w:color w:val="FF0000"/>
        </w:rPr>
      </w:pPr>
      <w:ins w:id="437" w:author="Andrew McColl" w:date="2020-04-30T15:39:00Z">
        <w:r>
          <w:rPr>
            <w:color w:val="FF0000"/>
          </w:rPr>
          <w:t>“</w:t>
        </w:r>
      </w:ins>
      <w:ins w:id="438" w:author="Andrew McColl" w:date="2020-04-30T15:40:00Z">
        <w:r w:rsidRPr="007F5930">
          <w:rPr>
            <w:color w:val="FF0000"/>
          </w:rPr>
          <w:t>I work on understanding the major mechanisms governing the transmission patterns of childhood diseases and the impact of public health interventions. This involves fitting complex stochastic models to data. The Distributed Compute Protocol is a very promising tool to aid in my research and other people's work that require large amounts of computing power.”</w:t>
        </w:r>
      </w:ins>
    </w:p>
    <w:p w14:paraId="3CF954A0" w14:textId="421D0DDF" w:rsidR="007F5930" w:rsidRDefault="007F5930" w:rsidP="007F5930">
      <w:pPr>
        <w:jc w:val="right"/>
        <w:rPr>
          <w:color w:val="FF0000"/>
        </w:rPr>
      </w:pPr>
      <w:ins w:id="439" w:author="Andrew McColl" w:date="2020-04-30T15:41:00Z">
        <w:r w:rsidRPr="007F5930">
          <w:rPr>
            <w:color w:val="FF0000"/>
          </w:rPr>
          <w:t>Dr. Felicia Magpantay, Queen's University</w:t>
        </w:r>
      </w:ins>
      <w:ins w:id="440" w:author="Andrew McColl" w:date="2020-04-30T15:42:00Z">
        <w:r>
          <w:rPr>
            <w:color w:val="FF0000"/>
          </w:rPr>
          <w:t>, Mathematics &amp; Statistics</w:t>
        </w:r>
      </w:ins>
    </w:p>
    <w:p w14:paraId="60AB0DC1" w14:textId="77777777" w:rsidR="007F5930" w:rsidRPr="007F5930" w:rsidRDefault="007F5930" w:rsidP="007F5930">
      <w:pPr>
        <w:jc w:val="right"/>
        <w:rPr>
          <w:color w:val="FF0000"/>
          <w:rPrChange w:id="441" w:author="Andrew McColl" w:date="2020-04-30T15:37:00Z">
            <w:rPr>
              <w:b/>
              <w:bCs/>
            </w:rPr>
          </w:rPrChange>
        </w:rPr>
      </w:pPr>
    </w:p>
    <w:p w14:paraId="15A4515F" w14:textId="4AA95F91" w:rsidR="00626685" w:rsidRPr="00626685" w:rsidRDefault="00626685" w:rsidP="00626685">
      <w:r>
        <w:rPr>
          <w:b/>
          <w:bCs/>
        </w:rPr>
        <w:t>DCP Compute Grants</w:t>
      </w:r>
    </w:p>
    <w:p w14:paraId="058B047C" w14:textId="31384467" w:rsidR="00626685" w:rsidRPr="00626685" w:rsidRDefault="00626685" w:rsidP="00626685">
      <w:r w:rsidRPr="00626685">
        <w:t>DiskFit is a</w:t>
      </w:r>
      <w:del w:id="442" w:author="Andrew McColl" w:date="2020-04-30T15:43:00Z">
        <w:r w:rsidRPr="00626685" w:rsidDel="00DE555B">
          <w:delText>n</w:delText>
        </w:r>
      </w:del>
      <w:r w:rsidRPr="00626685">
        <w:t xml:space="preserve"> </w:t>
      </w:r>
      <w:del w:id="443" w:author="Andrew McColl" w:date="2020-04-30T15:43:00Z">
        <w:r w:rsidRPr="00626685" w:rsidDel="00DE555B">
          <w:delText>software tool</w:delText>
        </w:r>
      </w:del>
      <w:ins w:id="444" w:author="Andrew McColl" w:date="2020-04-30T15:43:00Z">
        <w:r w:rsidR="00DE555B">
          <w:t>web app made with DCP</w:t>
        </w:r>
      </w:ins>
      <w:r w:rsidRPr="00626685">
        <w:t xml:space="preserve"> that helps astrophysicists understand how galaxies form. Originally in Fortran, it now runs in Node.js</w:t>
      </w:r>
      <w:ins w:id="445" w:author="Andrew McColl" w:date="2020-04-30T15:44:00Z">
        <w:r w:rsidR="002D71F8">
          <w:t xml:space="preserve"> with DCP.</w:t>
        </w:r>
      </w:ins>
    </w:p>
    <w:p w14:paraId="4137C716" w14:textId="7CCE97D6" w:rsidR="00626685" w:rsidRPr="00626685" w:rsidRDefault="00626685" w:rsidP="00626685">
      <w:r w:rsidRPr="00626685">
        <w:t xml:space="preserve">Learn how what used to take 3.5 days on a single PC now takes </w:t>
      </w:r>
      <w:del w:id="446" w:author="Andrew McColl" w:date="2020-04-30T15:44:00Z">
        <w:r w:rsidRPr="00626685" w:rsidDel="002D71F8">
          <w:delText xml:space="preserve">just 16 </w:delText>
        </w:r>
      </w:del>
      <w:r w:rsidRPr="00626685">
        <w:t xml:space="preserve">minutes, and how DCP can </w:t>
      </w:r>
      <w:ins w:id="447" w:author="Andrew McColl" w:date="2020-04-30T15:44:00Z">
        <w:r w:rsidR="002D71F8">
          <w:t>do the same for yo</w:t>
        </w:r>
      </w:ins>
      <w:del w:id="448" w:author="Andrew McColl" w:date="2020-04-30T15:44:00Z">
        <w:r w:rsidRPr="00626685" w:rsidDel="002D71F8">
          <w:delText>benefit yo</w:delText>
        </w:r>
      </w:del>
      <w:r w:rsidRPr="00626685">
        <w:t>ur application.</w:t>
      </w:r>
    </w:p>
    <w:p w14:paraId="17F86688" w14:textId="77777777" w:rsidR="00626685" w:rsidRDefault="00626685" w:rsidP="00626685">
      <w:pPr>
        <w:rPr>
          <w:b/>
          <w:bCs/>
        </w:rPr>
      </w:pPr>
    </w:p>
    <w:p w14:paraId="640042FF" w14:textId="6995194C" w:rsidR="00626685" w:rsidRPr="00626685" w:rsidRDefault="00626685" w:rsidP="00626685">
      <w:pPr>
        <w:rPr>
          <w:b/>
          <w:bCs/>
        </w:rPr>
      </w:pPr>
      <w:r w:rsidRPr="00626685">
        <w:rPr>
          <w:b/>
          <w:bCs/>
        </w:rPr>
        <w:t>Patch Notes</w:t>
      </w:r>
    </w:p>
    <w:p w14:paraId="7917103E" w14:textId="3E19562F" w:rsidR="00626685" w:rsidRPr="00626685" w:rsidRDefault="00626685" w:rsidP="00626685">
      <w:r w:rsidRPr="00626685">
        <w:t xml:space="preserve">DCP is always improving with help from its community and core development team. The project has come a long ways, but there are many exciting developments yet to come. Stay tuned for stateful computing, support for popular </w:t>
      </w:r>
      <w:del w:id="449" w:author="Andrew McColl" w:date="2020-04-30T15:44:00Z">
        <w:r w:rsidRPr="00626685" w:rsidDel="008E4146">
          <w:delText>software</w:delText>
        </w:r>
      </w:del>
      <w:ins w:id="450" w:author="Andrew McColl" w:date="2020-04-30T15:44:00Z">
        <w:r w:rsidR="008E4146">
          <w:t>integrations</w:t>
        </w:r>
      </w:ins>
      <w:r w:rsidRPr="00626685">
        <w:t>, and coarse-grained parallelism!</w:t>
      </w:r>
    </w:p>
    <w:p w14:paraId="49DBB252" w14:textId="1E6FFF36" w:rsidR="00626685" w:rsidDel="008E4146" w:rsidRDefault="008E4146" w:rsidP="00626685">
      <w:pPr>
        <w:rPr>
          <w:del w:id="451" w:author="Andrew McColl" w:date="2020-04-30T15:45:00Z"/>
        </w:rPr>
      </w:pPr>
      <w:ins w:id="452" w:author="Andrew McColl" w:date="2020-04-30T15:45:00Z">
        <w:r w:rsidRPr="008E4146">
          <w:lastRenderedPageBreak/>
          <w:t>2020-04-27 - Portal v3.0.1 Brahe</w:t>
        </w:r>
      </w:ins>
      <w:del w:id="453" w:author="Andrew McColl" w:date="2020-04-30T15:45:00Z">
        <w:r w:rsidR="00626685" w:rsidRPr="00626685" w:rsidDel="008E4146">
          <w:delText>2020-01-09 - Portal v2.6.7</w:delText>
        </w:r>
      </w:del>
    </w:p>
    <w:p w14:paraId="499E8C24" w14:textId="77777777" w:rsidR="008E4146" w:rsidRPr="00626685" w:rsidRDefault="008E4146" w:rsidP="00626685">
      <w:pPr>
        <w:rPr>
          <w:ins w:id="454" w:author="Andrew McColl" w:date="2020-04-30T15:45:00Z"/>
        </w:rPr>
      </w:pPr>
    </w:p>
    <w:p w14:paraId="0C54BF78" w14:textId="77777777" w:rsidR="00626685" w:rsidRPr="00626685" w:rsidRDefault="00626685" w:rsidP="00626685">
      <w:r w:rsidRPr="00626685">
        <w:rPr>
          <w:b/>
          <w:bCs/>
        </w:rPr>
        <w:t>Features</w:t>
      </w:r>
    </w:p>
    <w:p w14:paraId="4611ADA8" w14:textId="77777777" w:rsidR="008E4146" w:rsidRDefault="008E4146">
      <w:pPr>
        <w:pStyle w:val="ListParagraph"/>
        <w:numPr>
          <w:ilvl w:val="0"/>
          <w:numId w:val="9"/>
        </w:numPr>
        <w:rPr>
          <w:ins w:id="455" w:author="Andrew McColl" w:date="2020-04-30T15:45:00Z"/>
        </w:rPr>
        <w:pPrChange w:id="456" w:author="Andrew McColl" w:date="2020-04-30T15:45:00Z">
          <w:pPr/>
        </w:pPrChange>
      </w:pPr>
      <w:ins w:id="457" w:author="Andrew McColl" w:date="2020-04-30T15:45:00Z">
        <w:r>
          <w:t>Improvements around keystore handling and work</w:t>
        </w:r>
      </w:ins>
    </w:p>
    <w:p w14:paraId="2A42239B" w14:textId="2F3FCE7D" w:rsidR="00626685" w:rsidRPr="00626685" w:rsidDel="008E4146" w:rsidRDefault="008E4146" w:rsidP="008E4146">
      <w:pPr>
        <w:numPr>
          <w:ilvl w:val="0"/>
          <w:numId w:val="2"/>
        </w:numPr>
        <w:rPr>
          <w:del w:id="458" w:author="Andrew McColl" w:date="2020-04-30T15:45:00Z"/>
        </w:rPr>
      </w:pPr>
      <w:ins w:id="459" w:author="Andrew McColl" w:date="2020-04-30T15:45:00Z">
        <w:r>
          <w:t>Improvements in DCP-Client and job management APIs</w:t>
        </w:r>
      </w:ins>
      <w:del w:id="460" w:author="Andrew McColl" w:date="2020-04-30T15:45:00Z">
        <w:r w:rsidR="00626685" w:rsidRPr="00626685" w:rsidDel="008E4146">
          <w:delText>Stability &amp; performance improvements</w:delText>
        </w:r>
      </w:del>
    </w:p>
    <w:p w14:paraId="465CAFF3" w14:textId="5F046132" w:rsidR="00626685" w:rsidRPr="00626685" w:rsidDel="008E4146" w:rsidRDefault="00626685" w:rsidP="00626685">
      <w:pPr>
        <w:numPr>
          <w:ilvl w:val="0"/>
          <w:numId w:val="2"/>
        </w:numPr>
        <w:rPr>
          <w:del w:id="461" w:author="Andrew McColl" w:date="2020-04-30T15:45:00Z"/>
        </w:rPr>
      </w:pPr>
      <w:del w:id="462" w:author="Andrew McColl" w:date="2020-04-30T15:45:00Z">
        <w:r w:rsidRPr="00626685" w:rsidDel="008E4146">
          <w:delText>Status messages from the scheduler can now carry the job's runStatus</w:delText>
        </w:r>
      </w:del>
    </w:p>
    <w:p w14:paraId="6CD6D16B" w14:textId="77777777" w:rsidR="00626685" w:rsidRPr="00626685" w:rsidRDefault="00626685">
      <w:pPr>
        <w:pStyle w:val="ListParagraph"/>
        <w:numPr>
          <w:ilvl w:val="0"/>
          <w:numId w:val="9"/>
        </w:numPr>
        <w:pPrChange w:id="463" w:author="Andrew McColl" w:date="2020-04-30T15:45:00Z">
          <w:pPr/>
        </w:pPrChange>
      </w:pPr>
      <w:r w:rsidRPr="00626685">
        <w:t>2019-12-19 - Portal v2.6.6</w:t>
      </w:r>
    </w:p>
    <w:p w14:paraId="4883B5AF" w14:textId="77777777" w:rsidR="008E4146" w:rsidRDefault="008E4146" w:rsidP="00626685">
      <w:pPr>
        <w:rPr>
          <w:ins w:id="464" w:author="Andrew McColl" w:date="2020-04-30T15:46:00Z"/>
        </w:rPr>
      </w:pPr>
      <w:ins w:id="465" w:author="Andrew McColl" w:date="2020-04-30T15:46:00Z">
        <w:r w:rsidRPr="008E4146">
          <w:t>2020-04-02 - Portal v3.0.0 Brahe</w:t>
        </w:r>
      </w:ins>
    </w:p>
    <w:p w14:paraId="082CF567" w14:textId="72E7FA8C" w:rsidR="00626685" w:rsidRPr="00626685" w:rsidRDefault="00626685" w:rsidP="00626685">
      <w:r w:rsidRPr="00626685">
        <w:rPr>
          <w:b/>
          <w:bCs/>
        </w:rPr>
        <w:t>Features</w:t>
      </w:r>
    </w:p>
    <w:p w14:paraId="16A083C8" w14:textId="77777777" w:rsidR="008E4146" w:rsidRDefault="008E4146">
      <w:pPr>
        <w:pStyle w:val="ListParagraph"/>
        <w:numPr>
          <w:ilvl w:val="0"/>
          <w:numId w:val="10"/>
        </w:numPr>
        <w:rPr>
          <w:ins w:id="466" w:author="Andrew McColl" w:date="2020-04-30T15:45:00Z"/>
        </w:rPr>
        <w:pPrChange w:id="467" w:author="Andrew McColl" w:date="2020-04-30T15:45:00Z">
          <w:pPr/>
        </w:pPrChange>
      </w:pPr>
      <w:ins w:id="468" w:author="Andrew McColl" w:date="2020-04-30T15:45:00Z">
        <w:r>
          <w:t>Updated to DCP Protocol v4</w:t>
        </w:r>
      </w:ins>
    </w:p>
    <w:p w14:paraId="26EC5E42" w14:textId="77777777" w:rsidR="008E4146" w:rsidRDefault="008E4146">
      <w:pPr>
        <w:pStyle w:val="ListParagraph"/>
        <w:numPr>
          <w:ilvl w:val="0"/>
          <w:numId w:val="10"/>
        </w:numPr>
        <w:rPr>
          <w:ins w:id="469" w:author="Andrew McColl" w:date="2020-04-30T15:45:00Z"/>
        </w:rPr>
        <w:pPrChange w:id="470" w:author="Andrew McColl" w:date="2020-04-30T15:45:00Z">
          <w:pPr/>
        </w:pPrChange>
      </w:pPr>
      <w:ins w:id="471" w:author="Andrew McColl" w:date="2020-04-30T15:45:00Z">
        <w:r>
          <w:t>Improvements to dev environment, moving towards the First Dev release!</w:t>
        </w:r>
      </w:ins>
    </w:p>
    <w:p w14:paraId="3FCF29E3" w14:textId="4AB63596" w:rsidR="00626685" w:rsidRPr="00626685" w:rsidDel="008E4146" w:rsidRDefault="00626685" w:rsidP="00626685">
      <w:pPr>
        <w:numPr>
          <w:ilvl w:val="0"/>
          <w:numId w:val="3"/>
        </w:numPr>
        <w:rPr>
          <w:del w:id="472" w:author="Andrew McColl" w:date="2020-04-30T15:45:00Z"/>
        </w:rPr>
      </w:pPr>
      <w:del w:id="473" w:author="Andrew McColl" w:date="2020-04-30T15:45:00Z">
        <w:r w:rsidRPr="00626685" w:rsidDel="008E4146">
          <w:delText>Stability &amp; performance improvements</w:delText>
        </w:r>
      </w:del>
    </w:p>
    <w:p w14:paraId="0986CF85" w14:textId="6C9AE670" w:rsidR="00626685" w:rsidRPr="00626685" w:rsidDel="008E4146" w:rsidRDefault="00626685" w:rsidP="00626685">
      <w:pPr>
        <w:rPr>
          <w:del w:id="474" w:author="Andrew McColl" w:date="2020-04-30T15:45:00Z"/>
        </w:rPr>
      </w:pPr>
      <w:del w:id="475" w:author="Andrew McColl" w:date="2020-04-30T15:45:00Z">
        <w:r w:rsidRPr="00626685" w:rsidDel="008E4146">
          <w:rPr>
            <w:b/>
            <w:bCs/>
          </w:rPr>
          <w:delText>Bugs Fixed</w:delText>
        </w:r>
      </w:del>
    </w:p>
    <w:p w14:paraId="13D3E3EE" w14:textId="1C201A60" w:rsidR="00626685" w:rsidRPr="00626685" w:rsidDel="008E4146" w:rsidRDefault="00626685" w:rsidP="00626685">
      <w:pPr>
        <w:numPr>
          <w:ilvl w:val="0"/>
          <w:numId w:val="4"/>
        </w:numPr>
        <w:rPr>
          <w:del w:id="476" w:author="Andrew McColl" w:date="2020-04-30T15:45:00Z"/>
        </w:rPr>
      </w:pPr>
      <w:del w:id="477" w:author="Andrew McColl" w:date="2020-04-30T15:45:00Z">
        <w:r w:rsidRPr="00626685" w:rsidDel="008E4146">
          <w:delText>Server connections recover better from network dropouts</w:delText>
        </w:r>
      </w:del>
    </w:p>
    <w:p w14:paraId="24F288F6" w14:textId="77777777" w:rsidR="00626685" w:rsidRDefault="00626685" w:rsidP="00CD6DCC"/>
    <w:p w14:paraId="401FEADC" w14:textId="030F28C8" w:rsidR="00CD6DCC" w:rsidRDefault="00CD6DCC" w:rsidP="00CD6DCC">
      <w:pPr>
        <w:pStyle w:val="Heading2"/>
      </w:pPr>
      <w:r>
        <w:t>The  Technology</w:t>
      </w:r>
    </w:p>
    <w:p w14:paraId="4DC35848" w14:textId="77777777" w:rsidR="00C34DFD" w:rsidRPr="00C34DFD" w:rsidRDefault="00C34DFD" w:rsidP="00C34DFD">
      <w:pPr>
        <w:rPr>
          <w:b/>
          <w:bCs/>
        </w:rPr>
      </w:pPr>
      <w:r w:rsidRPr="00C34DFD">
        <w:rPr>
          <w:b/>
          <w:bCs/>
        </w:rPr>
        <w:t>Technology</w:t>
      </w:r>
    </w:p>
    <w:p w14:paraId="5A1EB0E6" w14:textId="098CC015" w:rsidR="00C34DFD" w:rsidRPr="00C34DFD" w:rsidRDefault="00C34DFD" w:rsidP="00C34DFD">
      <w:r w:rsidRPr="00C34DFD">
        <w:t xml:space="preserve">The DCP stack is built </w:t>
      </w:r>
      <w:del w:id="478" w:author="Andrew McColl" w:date="2020-04-30T15:47:00Z">
        <w:r w:rsidRPr="00C34DFD" w:rsidDel="006874BA">
          <w:delText xml:space="preserve">from the ground up </w:delText>
        </w:r>
      </w:del>
      <w:r w:rsidRPr="00C34DFD">
        <w:t xml:space="preserve">to improve </w:t>
      </w:r>
      <w:del w:id="479" w:author="Andrew McColl" w:date="2020-04-30T15:47:00Z">
        <w:r w:rsidRPr="00C34DFD" w:rsidDel="006874BA">
          <w:delText xml:space="preserve">compute </w:delText>
        </w:r>
      </w:del>
      <w:r w:rsidRPr="00C34DFD">
        <w:t>efficiency</w:t>
      </w:r>
      <w:ins w:id="480" w:author="Andrew McColl" w:date="2020-04-30T15:47:00Z">
        <w:r w:rsidR="006874BA">
          <w:t xml:space="preserve">, </w:t>
        </w:r>
      </w:ins>
      <w:del w:id="481" w:author="Andrew McColl" w:date="2020-04-30T15:47:00Z">
        <w:r w:rsidRPr="00C34DFD" w:rsidDel="006874BA">
          <w:delText xml:space="preserve"> and </w:delText>
        </w:r>
      </w:del>
      <w:r w:rsidRPr="00C34DFD">
        <w:t>scalability</w:t>
      </w:r>
      <w:ins w:id="482" w:author="Andrew McColl" w:date="2020-04-30T15:47:00Z">
        <w:r w:rsidR="006874BA">
          <w:t>, and simplicity</w:t>
        </w:r>
      </w:ins>
      <w:del w:id="483" w:author="Andrew McColl" w:date="2020-04-30T15:47:00Z">
        <w:r w:rsidRPr="00C34DFD" w:rsidDel="006874BA">
          <w:delText xml:space="preserve"> as simply as possible</w:delText>
        </w:r>
      </w:del>
      <w:r w:rsidRPr="00C34DFD">
        <w:t xml:space="preserve">. It reflects classic elements of distributed computing with a new vision to make compute </w:t>
      </w:r>
      <w:ins w:id="484" w:author="Andrew McColl" w:date="2020-04-30T15:47:00Z">
        <w:r w:rsidR="006874BA">
          <w:t xml:space="preserve">resources fully </w:t>
        </w:r>
      </w:ins>
      <w:r w:rsidRPr="00C34DFD">
        <w:t>fungible</w:t>
      </w:r>
      <w:del w:id="485" w:author="Andrew McColl" w:date="2020-04-30T15:47:00Z">
        <w:r w:rsidRPr="00C34DFD" w:rsidDel="006874BA">
          <w:delText xml:space="preserve"> across any hardware</w:delText>
        </w:r>
      </w:del>
      <w:r w:rsidRPr="00C34DFD">
        <w:t>.</w:t>
      </w:r>
      <w:r w:rsidRPr="00C34DFD">
        <w:br/>
      </w:r>
      <w:r w:rsidRPr="00C34DFD">
        <w:br/>
        <w:t xml:space="preserve">Learn how DCP's architecture </w:t>
      </w:r>
      <w:ins w:id="486" w:author="Andrew McColl" w:date="2020-04-30T15:48:00Z">
        <w:r w:rsidR="006874BA">
          <w:t xml:space="preserve">securely </w:t>
        </w:r>
      </w:ins>
      <w:del w:id="487" w:author="Andrew McColl" w:date="2020-04-30T15:48:00Z">
        <w:r w:rsidRPr="00C34DFD" w:rsidDel="006874BA">
          <w:delText>reimagines distributed computing to connect</w:delText>
        </w:r>
      </w:del>
      <w:ins w:id="488" w:author="Andrew McColl" w:date="2020-04-30T15:48:00Z">
        <w:r w:rsidR="006874BA">
          <w:t>unites</w:t>
        </w:r>
      </w:ins>
      <w:r w:rsidRPr="00C34DFD">
        <w:t xml:space="preserve"> millions of heterogeneous</w:t>
      </w:r>
      <w:del w:id="489" w:author="Andrew McColl" w:date="2020-04-30T15:48:00Z">
        <w:r w:rsidRPr="00C34DFD" w:rsidDel="006874BA">
          <w:delText xml:space="preserve"> </w:delText>
        </w:r>
      </w:del>
      <w:ins w:id="490" w:author="Andrew McColl" w:date="2020-04-30T15:48:00Z">
        <w:r w:rsidR="006874BA">
          <w:t xml:space="preserve"> CPUs and GPUs</w:t>
        </w:r>
      </w:ins>
      <w:del w:id="491" w:author="Andrew McColl" w:date="2020-04-30T15:48:00Z">
        <w:r w:rsidRPr="00C34DFD" w:rsidDel="006874BA">
          <w:delText>devices together</w:delText>
        </w:r>
      </w:del>
      <w:r w:rsidRPr="00C34DFD">
        <w:t>.</w:t>
      </w:r>
    </w:p>
    <w:p w14:paraId="6E8DDCF2" w14:textId="598EA010" w:rsidR="00B50C88" w:rsidRDefault="00EF184E" w:rsidP="00C34DFD">
      <w:pPr>
        <w:rPr>
          <w:ins w:id="492" w:author="Andrew McColl" w:date="2020-05-01T13:52:00Z"/>
          <w:b/>
          <w:bCs/>
          <w:strike/>
          <w:color w:val="FF0000"/>
        </w:rPr>
      </w:pPr>
      <w:ins w:id="493" w:author="Andrew McColl" w:date="2020-05-01T14:32:00Z">
        <w:r>
          <w:rPr>
            <w:i/>
            <w:iCs/>
            <w:noProof/>
            <w:color w:val="FF0000"/>
          </w:rPr>
          <w:drawing>
            <wp:inline distT="0" distB="0" distL="0" distR="0" wp14:anchorId="4F9F7AA0" wp14:editId="3112BB6C">
              <wp:extent cx="810768" cy="914400"/>
              <wp:effectExtent l="0" t="0" r="8890" b="0"/>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de J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10768" cy="914400"/>
                      </a:xfrm>
                      <a:prstGeom prst="rect">
                        <a:avLst/>
                      </a:prstGeom>
                    </pic:spPr>
                  </pic:pic>
                </a:graphicData>
              </a:graphic>
            </wp:inline>
          </w:drawing>
        </w:r>
      </w:ins>
      <w:ins w:id="494" w:author="Andrew McColl" w:date="2020-05-01T13:53:00Z">
        <w:r w:rsidR="00B50C88">
          <w:rPr>
            <w:i/>
            <w:iCs/>
            <w:color w:val="FF0000"/>
          </w:rPr>
          <w:t xml:space="preserve"> </w:t>
        </w:r>
      </w:ins>
      <w:ins w:id="495" w:author="Andrew McColl" w:date="2020-05-01T13:52:00Z">
        <w:r w:rsidR="00B50C88">
          <w:rPr>
            <w:i/>
            <w:iCs/>
            <w:color w:val="FF0000"/>
          </w:rPr>
          <w:t xml:space="preserve"> </w:t>
        </w:r>
        <w:r w:rsidR="00B50C88" w:rsidRPr="00F26DC3">
          <w:rPr>
            <w:i/>
            <w:iCs/>
            <w:color w:val="FF0000"/>
          </w:rPr>
          <w:t>&lt;New Image&gt;</w:t>
        </w:r>
      </w:ins>
    </w:p>
    <w:p w14:paraId="5350BE85" w14:textId="522B9F5F" w:rsidR="00C34DFD" w:rsidRPr="00B50C88" w:rsidRDefault="00C34DFD" w:rsidP="00C34DFD">
      <w:pPr>
        <w:rPr>
          <w:b/>
          <w:bCs/>
          <w:strike/>
          <w:color w:val="FF0000"/>
          <w:rPrChange w:id="496" w:author="Andrew McColl" w:date="2020-05-01T13:52:00Z">
            <w:rPr>
              <w:b/>
              <w:bCs/>
            </w:rPr>
          </w:rPrChange>
        </w:rPr>
      </w:pPr>
      <w:r w:rsidRPr="00B50C88">
        <w:rPr>
          <w:b/>
          <w:bCs/>
          <w:strike/>
          <w:color w:val="FF0000"/>
          <w:rPrChange w:id="497" w:author="Andrew McColl" w:date="2020-05-01T13:52:00Z">
            <w:rPr>
              <w:b/>
              <w:bCs/>
            </w:rPr>
          </w:rPrChange>
        </w:rPr>
        <w:t>Simplified Programming</w:t>
      </w:r>
    </w:p>
    <w:p w14:paraId="1E33D0BD" w14:textId="020DBA1D" w:rsidR="00C34DFD" w:rsidRPr="00C34DFD" w:rsidRDefault="00C34DFD" w:rsidP="00C34DFD">
      <w:r w:rsidRPr="00C34DFD">
        <w:t xml:space="preserve">DCP uses the JavaScript V8 engine to execute all computations. Unlike other </w:t>
      </w:r>
      <w:del w:id="498" w:author="Andrew McColl" w:date="2020-04-30T15:50:00Z">
        <w:r w:rsidRPr="00C34DFD" w:rsidDel="0019754C">
          <w:delText>languages</w:delText>
        </w:r>
      </w:del>
      <w:ins w:id="499" w:author="Andrew McColl" w:date="2020-04-30T15:50:00Z">
        <w:r w:rsidR="0019754C">
          <w:t>frameworks</w:t>
        </w:r>
      </w:ins>
      <w:r w:rsidRPr="00C34DFD">
        <w:t xml:space="preserve">, this enables </w:t>
      </w:r>
      <w:del w:id="500" w:author="Andrew McColl" w:date="2020-04-30T15:50:00Z">
        <w:r w:rsidRPr="00C34DFD" w:rsidDel="0019754C">
          <w:delText xml:space="preserve">JavaScript </w:delText>
        </w:r>
      </w:del>
      <w:ins w:id="501" w:author="Andrew McColl" w:date="2020-04-30T15:50:00Z">
        <w:r w:rsidR="0019754C">
          <w:t>the same</w:t>
        </w:r>
        <w:r w:rsidR="0019754C" w:rsidRPr="00C34DFD">
          <w:t xml:space="preserve"> </w:t>
        </w:r>
      </w:ins>
      <w:r w:rsidRPr="00C34DFD">
        <w:t>code to run on any device.</w:t>
      </w:r>
    </w:p>
    <w:p w14:paraId="578B2CD1" w14:textId="253FBC5E" w:rsidR="00B50C88" w:rsidRDefault="00EF184E" w:rsidP="00C34DFD">
      <w:pPr>
        <w:rPr>
          <w:ins w:id="502" w:author="Andrew McColl" w:date="2020-05-01T13:52:00Z"/>
          <w:b/>
          <w:bCs/>
          <w:strike/>
          <w:color w:val="FF0000"/>
        </w:rPr>
      </w:pPr>
      <w:ins w:id="503" w:author="Andrew McColl" w:date="2020-05-01T14:32:00Z">
        <w:r>
          <w:rPr>
            <w:b/>
            <w:bCs/>
            <w:noProof/>
            <w:color w:val="FF0000"/>
          </w:rPr>
          <w:drawing>
            <wp:inline distT="0" distB="0" distL="0" distR="0" wp14:anchorId="192A358C" wp14:editId="0BE04CFF">
              <wp:extent cx="914400" cy="914400"/>
              <wp:effectExtent l="0" t="0" r="0" b="0"/>
              <wp:docPr id="35" name="Picture 3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ebAssembl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ins>
      <w:ins w:id="504" w:author="Andrew McColl" w:date="2020-05-01T13:54:00Z">
        <w:r w:rsidR="00B50C88">
          <w:rPr>
            <w:b/>
            <w:bCs/>
            <w:color w:val="FF0000"/>
          </w:rPr>
          <w:t xml:space="preserve"> </w:t>
        </w:r>
      </w:ins>
      <w:ins w:id="505" w:author="Andrew McColl" w:date="2020-05-01T13:52:00Z">
        <w:r w:rsidR="00B50C88" w:rsidRPr="00F26DC3">
          <w:rPr>
            <w:i/>
            <w:iCs/>
            <w:color w:val="FF0000"/>
          </w:rPr>
          <w:t>&lt;New Image&gt;</w:t>
        </w:r>
      </w:ins>
    </w:p>
    <w:p w14:paraId="44DB9C21" w14:textId="4C4393D5" w:rsidR="00C34DFD" w:rsidRPr="00B50C88" w:rsidRDefault="00C34DFD" w:rsidP="00C34DFD">
      <w:pPr>
        <w:rPr>
          <w:b/>
          <w:bCs/>
          <w:strike/>
          <w:color w:val="FF0000"/>
          <w:rPrChange w:id="506" w:author="Andrew McColl" w:date="2020-05-01T13:52:00Z">
            <w:rPr>
              <w:b/>
              <w:bCs/>
            </w:rPr>
          </w:rPrChange>
        </w:rPr>
      </w:pPr>
      <w:r w:rsidRPr="00B50C88">
        <w:rPr>
          <w:b/>
          <w:bCs/>
          <w:strike/>
          <w:color w:val="FF0000"/>
          <w:rPrChange w:id="507" w:author="Andrew McColl" w:date="2020-05-01T13:52:00Z">
            <w:rPr>
              <w:b/>
              <w:bCs/>
            </w:rPr>
          </w:rPrChange>
        </w:rPr>
        <w:t>Fungible Infrastructure</w:t>
      </w:r>
    </w:p>
    <w:p w14:paraId="2D335C9C" w14:textId="4B1FA838" w:rsidR="00C34DFD" w:rsidRPr="00C34DFD" w:rsidRDefault="00C34DFD" w:rsidP="00C34DFD">
      <w:r w:rsidRPr="00C34DFD">
        <w:t xml:space="preserve">DCP leverages WebAssembly to provide multiple performance advantages </w:t>
      </w:r>
      <w:del w:id="508" w:author="Andrew McColl" w:date="2020-04-30T15:50:00Z">
        <w:r w:rsidRPr="00C34DFD" w:rsidDel="0019754C">
          <w:delText>and in the future to provide</w:delText>
        </w:r>
      </w:del>
      <w:ins w:id="509" w:author="Andrew McColl" w:date="2020-04-30T15:50:00Z">
        <w:r w:rsidR="0019754C">
          <w:t>future</w:t>
        </w:r>
      </w:ins>
      <w:r w:rsidRPr="00C34DFD">
        <w:t xml:space="preserve"> compatibility with </w:t>
      </w:r>
      <w:del w:id="510" w:author="Andrew McColl" w:date="2020-04-30T15:50:00Z">
        <w:r w:rsidRPr="00C34DFD" w:rsidDel="0019754C">
          <w:delText xml:space="preserve">other </w:delText>
        </w:r>
      </w:del>
      <w:r w:rsidRPr="00C34DFD">
        <w:t xml:space="preserve">languages </w:t>
      </w:r>
      <w:ins w:id="511" w:author="Andrew McColl" w:date="2020-04-30T15:50:00Z">
        <w:r w:rsidR="0019754C">
          <w:t>bes</w:t>
        </w:r>
      </w:ins>
      <w:ins w:id="512" w:author="Andrew McColl" w:date="2020-04-30T15:51:00Z">
        <w:r w:rsidR="0019754C">
          <w:t xml:space="preserve">ides Node.js </w:t>
        </w:r>
      </w:ins>
      <w:r w:rsidRPr="00C34DFD">
        <w:t>like Python, C, and Rust.</w:t>
      </w:r>
    </w:p>
    <w:p w14:paraId="26749282" w14:textId="72FB5A50" w:rsidR="00C34DFD" w:rsidRPr="00B50C88" w:rsidRDefault="00C34DFD" w:rsidP="00C34DFD">
      <w:pPr>
        <w:rPr>
          <w:b/>
          <w:bCs/>
          <w:strike/>
          <w:color w:val="FF0000"/>
          <w:rPrChange w:id="513" w:author="Andrew McColl" w:date="2020-05-01T13:52:00Z">
            <w:rPr>
              <w:b/>
              <w:bCs/>
            </w:rPr>
          </w:rPrChange>
        </w:rPr>
      </w:pPr>
      <w:r w:rsidRPr="00B50C88">
        <w:rPr>
          <w:b/>
          <w:bCs/>
          <w:strike/>
          <w:color w:val="FF0000"/>
          <w:rPrChange w:id="514" w:author="Andrew McColl" w:date="2020-05-01T13:52:00Z">
            <w:rPr>
              <w:b/>
              <w:bCs/>
            </w:rPr>
          </w:rPrChange>
        </w:rPr>
        <w:t>Virtual Clusters</w:t>
      </w:r>
    </w:p>
    <w:p w14:paraId="612543CA" w14:textId="5529C229" w:rsidR="00C34DFD" w:rsidRPr="00EF184E" w:rsidRDefault="00C34DFD" w:rsidP="00C34DFD">
      <w:pPr>
        <w:rPr>
          <w:strike/>
          <w:color w:val="FF0000"/>
          <w:rPrChange w:id="515" w:author="Andrew McColl" w:date="2020-05-01T14:39:00Z">
            <w:rPr/>
          </w:rPrChange>
        </w:rPr>
      </w:pPr>
      <w:r w:rsidRPr="00EF184E">
        <w:rPr>
          <w:strike/>
          <w:color w:val="FF0000"/>
          <w:rPrChange w:id="516" w:author="Andrew McColl" w:date="2020-05-01T14:39:00Z">
            <w:rPr/>
          </w:rPrChange>
        </w:rPr>
        <w:t>DCP integrates Web</w:t>
      </w:r>
      <w:ins w:id="517" w:author="Andrew McColl" w:date="2020-05-01T14:39:00Z">
        <w:r w:rsidR="00EF184E" w:rsidRPr="00EF184E">
          <w:rPr>
            <w:strike/>
            <w:color w:val="FF0000"/>
            <w:rPrChange w:id="518" w:author="Andrew McColl" w:date="2020-05-01T14:39:00Z">
              <w:rPr/>
            </w:rPrChange>
          </w:rPr>
          <w:t>GL for</w:t>
        </w:r>
      </w:ins>
      <w:del w:id="519" w:author="Andrew McColl" w:date="2020-05-01T14:39:00Z">
        <w:r w:rsidRPr="00EF184E" w:rsidDel="00EF184E">
          <w:rPr>
            <w:strike/>
            <w:color w:val="FF0000"/>
            <w:rPrChange w:id="520" w:author="Andrew McColl" w:date="2020-05-01T14:39:00Z">
              <w:rPr/>
            </w:rPrChange>
          </w:rPr>
          <w:delText>G</w:delText>
        </w:r>
      </w:del>
      <w:del w:id="521" w:author="Andrew McColl" w:date="2020-05-01T14:36:00Z">
        <w:r w:rsidRPr="00EF184E" w:rsidDel="00EF184E">
          <w:rPr>
            <w:strike/>
            <w:color w:val="FF0000"/>
            <w:rPrChange w:id="522" w:author="Andrew McColl" w:date="2020-05-01T14:39:00Z">
              <w:rPr/>
            </w:rPrChange>
          </w:rPr>
          <w:delText>L 2.0 for</w:delText>
        </w:r>
      </w:del>
      <w:r w:rsidRPr="00EF184E">
        <w:rPr>
          <w:strike/>
          <w:color w:val="FF0000"/>
          <w:rPrChange w:id="523" w:author="Andrew McColl" w:date="2020-05-01T14:39:00Z">
            <w:rPr/>
          </w:rPrChange>
        </w:rPr>
        <w:t xml:space="preserve"> rendering and general computing tasks. It enables GPU processing and, in the near future, General-Purpose GPU </w:t>
      </w:r>
      <w:ins w:id="524" w:author="Andrew McColl" w:date="2020-05-01T14:37:00Z">
        <w:r w:rsidR="00EF184E" w:rsidRPr="00EF184E">
          <w:rPr>
            <w:strike/>
            <w:color w:val="FF0000"/>
            <w:rPrChange w:id="525" w:author="Andrew McColl" w:date="2020-05-01T14:39:00Z">
              <w:rPr/>
            </w:rPrChange>
          </w:rPr>
          <w:t>c</w:t>
        </w:r>
      </w:ins>
      <w:del w:id="526" w:author="Andrew McColl" w:date="2020-05-01T14:37:00Z">
        <w:r w:rsidR="0019754C" w:rsidRPr="00EF184E" w:rsidDel="00EF184E">
          <w:rPr>
            <w:strike/>
            <w:color w:val="FF0000"/>
            <w:rPrChange w:id="527" w:author="Andrew McColl" w:date="2020-05-01T14:39:00Z">
              <w:rPr/>
            </w:rPrChange>
          </w:rPr>
          <w:delText>C</w:delText>
        </w:r>
      </w:del>
      <w:r w:rsidRPr="00EF184E">
        <w:rPr>
          <w:strike/>
          <w:color w:val="FF0000"/>
          <w:rPrChange w:id="528" w:author="Andrew McColl" w:date="2020-05-01T14:39:00Z">
            <w:rPr/>
          </w:rPrChange>
        </w:rPr>
        <w:t>ompute (GPGPU).</w:t>
      </w:r>
    </w:p>
    <w:p w14:paraId="12661545" w14:textId="77777777" w:rsidR="0019754C" w:rsidRPr="00C34DFD" w:rsidRDefault="0019754C" w:rsidP="00C34DFD"/>
    <w:p w14:paraId="59D99381" w14:textId="77777777" w:rsidR="00C34DFD" w:rsidRPr="00C34DFD" w:rsidRDefault="00C34DFD" w:rsidP="00C34DFD">
      <w:pPr>
        <w:rPr>
          <w:b/>
          <w:bCs/>
        </w:rPr>
      </w:pPr>
      <w:r w:rsidRPr="00C34DFD">
        <w:rPr>
          <w:b/>
          <w:bCs/>
        </w:rPr>
        <w:t>The Tech Stack</w:t>
      </w:r>
    </w:p>
    <w:p w14:paraId="0AFCB2B4" w14:textId="10E77129" w:rsidR="00C34DFD" w:rsidRDefault="00C34DFD" w:rsidP="00C34DFD">
      <w:r w:rsidRPr="00C34DFD">
        <w:t xml:space="preserve">DCP is </w:t>
      </w:r>
      <w:ins w:id="529" w:author="Andrew McColl" w:date="2020-04-30T15:52:00Z">
        <w:r w:rsidR="0019754C">
          <w:t xml:space="preserve">lightweight overlay network built on </w:t>
        </w:r>
      </w:ins>
      <w:del w:id="530" w:author="Andrew McColl" w:date="2020-04-30T15:52:00Z">
        <w:r w:rsidRPr="00C34DFD" w:rsidDel="0019754C">
          <w:delText>an intercoupled</w:delText>
        </w:r>
      </w:del>
      <w:ins w:id="531" w:author="Andrew McColl" w:date="2020-04-30T15:52:00Z">
        <w:r w:rsidR="0019754C">
          <w:t>a few key</w:t>
        </w:r>
      </w:ins>
      <w:del w:id="532" w:author="Andrew McColl" w:date="2020-04-30T15:52:00Z">
        <w:r w:rsidRPr="00C34DFD" w:rsidDel="0019754C">
          <w:delText xml:space="preserve"> set of</w:delText>
        </w:r>
      </w:del>
      <w:r w:rsidRPr="00C34DFD">
        <w:t xml:space="preserve"> software modules</w:t>
      </w:r>
      <w:del w:id="533" w:author="Andrew McColl" w:date="2020-04-30T15:52:00Z">
        <w:r w:rsidRPr="00C34DFD" w:rsidDel="0019754C">
          <w:delText xml:space="preserve"> that forms a lightweight overlay network</w:delText>
        </w:r>
      </w:del>
      <w:r w:rsidRPr="00C34DFD">
        <w:t xml:space="preserve">. </w:t>
      </w:r>
      <w:del w:id="534" w:author="Andrew McColl" w:date="2020-04-30T15:52:00Z">
        <w:r w:rsidRPr="00C34DFD" w:rsidDel="0019754C">
          <w:delText xml:space="preserve">The </w:delText>
        </w:r>
      </w:del>
      <w:ins w:id="535" w:author="Andrew McColl" w:date="2020-04-30T15:52:00Z">
        <w:r w:rsidR="0019754C">
          <w:t>Each</w:t>
        </w:r>
      </w:ins>
      <w:del w:id="536" w:author="Andrew McColl" w:date="2020-04-30T15:52:00Z">
        <w:r w:rsidRPr="00C34DFD" w:rsidDel="0019754C">
          <w:delText>individual modules</w:delText>
        </w:r>
      </w:del>
      <w:ins w:id="537" w:author="Andrew McColl" w:date="2020-04-30T15:52:00Z">
        <w:r w:rsidR="0019754C">
          <w:t xml:space="preserve"> module is</w:t>
        </w:r>
      </w:ins>
      <w:del w:id="538" w:author="Andrew McColl" w:date="2020-04-30T15:52:00Z">
        <w:r w:rsidRPr="00C34DFD" w:rsidDel="0019754C">
          <w:delText xml:space="preserve"> are</w:delText>
        </w:r>
      </w:del>
      <w:r w:rsidRPr="00C34DFD">
        <w:t xml:space="preserve"> primarily built on open-source frameworks, with a few novel tweaks</w:t>
      </w:r>
      <w:del w:id="539" w:author="Andrew McColl" w:date="2020-04-30T15:53:00Z">
        <w:r w:rsidRPr="00C34DFD" w:rsidDel="0019754C">
          <w:delText xml:space="preserve"> to improve the utilization of computing resources</w:delText>
        </w:r>
      </w:del>
      <w:r w:rsidRPr="00C34DFD">
        <w:t>.</w:t>
      </w:r>
    </w:p>
    <w:p w14:paraId="19ECF69B" w14:textId="7BB7E54A" w:rsidR="0019754C" w:rsidRPr="0019754C" w:rsidRDefault="0019754C" w:rsidP="00C34DFD">
      <w:pPr>
        <w:rPr>
          <w:i/>
          <w:iCs/>
        </w:rPr>
      </w:pPr>
      <w:r>
        <w:rPr>
          <w:i/>
          <w:iCs/>
        </w:rPr>
        <w:t>&lt;Same Diagram &amp; Copy&gt;</w:t>
      </w:r>
    </w:p>
    <w:p w14:paraId="1483CFA5" w14:textId="25949153" w:rsidR="00C34DFD" w:rsidRPr="00C34DFD" w:rsidRDefault="00C34DFD" w:rsidP="00C34DFD">
      <w:pPr>
        <w:rPr>
          <w:b/>
          <w:bCs/>
        </w:rPr>
      </w:pPr>
      <w:r>
        <w:rPr>
          <w:b/>
          <w:bCs/>
        </w:rPr>
        <w:t>Why JavaScript</w:t>
      </w:r>
    </w:p>
    <w:p w14:paraId="2B3A486F" w14:textId="62DAD7B4" w:rsidR="00C34DFD" w:rsidRPr="00C34DFD" w:rsidRDefault="00C34DFD" w:rsidP="00C34DFD">
      <w:del w:id="540" w:author="Andrew McColl" w:date="2020-04-30T15:53:00Z">
        <w:r w:rsidRPr="00C34DFD" w:rsidDel="0019754C">
          <w:delText xml:space="preserve">JavaScript is the universal language in which all websites and web applications are written. </w:delText>
        </w:r>
      </w:del>
      <w:r w:rsidRPr="00C34DFD">
        <w:t xml:space="preserve">Although </w:t>
      </w:r>
      <w:del w:id="541" w:author="Andrew McColl" w:date="2020-04-30T15:53:00Z">
        <w:r w:rsidRPr="00C34DFD" w:rsidDel="0019754C">
          <w:delText xml:space="preserve">it is </w:delText>
        </w:r>
      </w:del>
      <w:r w:rsidRPr="00C34DFD">
        <w:t xml:space="preserve">not often thought of as a tool for compute-heavy jobs, there are several reasons </w:t>
      </w:r>
      <w:del w:id="542" w:author="Andrew McColl" w:date="2020-04-30T15:53:00Z">
        <w:r w:rsidRPr="00C34DFD" w:rsidDel="0019754C">
          <w:delText>that make it</w:delText>
        </w:r>
      </w:del>
      <w:ins w:id="543" w:author="Andrew McColl" w:date="2020-04-30T15:53:00Z">
        <w:r w:rsidR="0019754C">
          <w:t>JavaScript is the ideal</w:t>
        </w:r>
      </w:ins>
      <w:del w:id="544" w:author="Andrew McColl" w:date="2020-04-30T15:53:00Z">
        <w:r w:rsidRPr="00C34DFD" w:rsidDel="0019754C">
          <w:delText xml:space="preserve"> the obvious</w:delText>
        </w:r>
      </w:del>
      <w:r w:rsidRPr="00C34DFD">
        <w:t xml:space="preserve"> choice for a distributed compute network:</w:t>
      </w:r>
    </w:p>
    <w:p w14:paraId="75F98703" w14:textId="3A923B73" w:rsidR="00C34DFD" w:rsidRPr="00C34DFD" w:rsidRDefault="00C34DFD" w:rsidP="00C34DFD">
      <w:pPr>
        <w:numPr>
          <w:ilvl w:val="0"/>
          <w:numId w:val="5"/>
        </w:numPr>
      </w:pPr>
      <w:r w:rsidRPr="00C34DFD">
        <w:t>It is nearing the speed and effectiveness of low-level languages like C++</w:t>
      </w:r>
      <w:del w:id="545" w:author="Andrew McColl" w:date="2020-04-30T15:54:00Z">
        <w:r w:rsidRPr="00C34DFD" w:rsidDel="0019754C">
          <w:delText>, while being more performant than a high level language like Python.</w:delText>
        </w:r>
      </w:del>
      <w:ins w:id="546" w:author="Andrew McColl" w:date="2020-04-30T15:54:00Z">
        <w:r w:rsidR="0019754C">
          <w:t>.</w:t>
        </w:r>
      </w:ins>
    </w:p>
    <w:p w14:paraId="00BD833E" w14:textId="3892D6AE" w:rsidR="00C34DFD" w:rsidRPr="00C34DFD" w:rsidRDefault="00C34DFD" w:rsidP="00C34DFD">
      <w:pPr>
        <w:numPr>
          <w:ilvl w:val="0"/>
          <w:numId w:val="5"/>
        </w:numPr>
      </w:pPr>
      <w:r w:rsidRPr="00C34DFD">
        <w:t xml:space="preserve">JavaScript </w:t>
      </w:r>
      <w:del w:id="547" w:author="Andrew McColl" w:date="2020-04-30T15:54:00Z">
        <w:r w:rsidRPr="00C34DFD" w:rsidDel="0019754C">
          <w:delText xml:space="preserve">and it's engine performance </w:delText>
        </w:r>
      </w:del>
      <w:r w:rsidRPr="00C34DFD">
        <w:t>is constantly being improved by Google, Mozilla, Apple, and Microsoft!</w:t>
      </w:r>
    </w:p>
    <w:p w14:paraId="01608C76" w14:textId="280A1978" w:rsidR="00C34DFD" w:rsidRPr="00C34DFD" w:rsidRDefault="00C34DFD" w:rsidP="00C34DFD">
      <w:pPr>
        <w:numPr>
          <w:ilvl w:val="0"/>
          <w:numId w:val="5"/>
        </w:numPr>
      </w:pPr>
      <w:r w:rsidRPr="00C34DFD">
        <w:t xml:space="preserve">WebAssembly allows </w:t>
      </w:r>
      <w:del w:id="548" w:author="Andrew McColl" w:date="2020-04-30T15:54:00Z">
        <w:r w:rsidRPr="00C34DFD" w:rsidDel="0019754C">
          <w:delText xml:space="preserve">JavaScript to benefit from the convenience of being a </w:delText>
        </w:r>
      </w:del>
      <w:r w:rsidRPr="00C34DFD">
        <w:t xml:space="preserve">high-level </w:t>
      </w:r>
      <w:del w:id="549" w:author="Andrew McColl" w:date="2020-04-30T15:54:00Z">
        <w:r w:rsidRPr="00C34DFD" w:rsidDel="0019754C">
          <w:delText>language</w:delText>
        </w:r>
      </w:del>
      <w:ins w:id="550" w:author="Andrew McColl" w:date="2020-04-30T15:54:00Z">
        <w:r w:rsidR="0019754C">
          <w:t xml:space="preserve">JavaScript </w:t>
        </w:r>
      </w:ins>
      <w:del w:id="551" w:author="Andrew McColl" w:date="2020-04-30T15:54:00Z">
        <w:r w:rsidRPr="00C34DFD" w:rsidDel="0019754C">
          <w:delText>, but</w:delText>
        </w:r>
      </w:del>
      <w:ins w:id="552" w:author="Andrew McColl" w:date="2020-04-30T15:54:00Z">
        <w:r w:rsidR="0019754C">
          <w:t>to</w:t>
        </w:r>
      </w:ins>
      <w:r w:rsidRPr="00C34DFD">
        <w:t xml:space="preserve"> have the performance of low-level</w:t>
      </w:r>
      <w:del w:id="553" w:author="Andrew McColl" w:date="2020-04-30T15:54:00Z">
        <w:r w:rsidRPr="00C34DFD" w:rsidDel="0019754C">
          <w:delText xml:space="preserve"> </w:delText>
        </w:r>
      </w:del>
      <w:ins w:id="554" w:author="Andrew McColl" w:date="2020-04-30T15:54:00Z">
        <w:r w:rsidR="0019754C">
          <w:t xml:space="preserve"> code</w:t>
        </w:r>
      </w:ins>
      <w:del w:id="555" w:author="Andrew McColl" w:date="2020-04-30T15:54:00Z">
        <w:r w:rsidRPr="00C34DFD" w:rsidDel="0019754C">
          <w:delText>ones</w:delText>
        </w:r>
      </w:del>
      <w:r w:rsidRPr="00C34DFD">
        <w:t>.</w:t>
      </w:r>
    </w:p>
    <w:p w14:paraId="6FF9416A" w14:textId="48B8A163" w:rsidR="00C34DFD" w:rsidRPr="00C34DFD" w:rsidRDefault="00C34DFD" w:rsidP="00C34DFD">
      <w:pPr>
        <w:numPr>
          <w:ilvl w:val="0"/>
          <w:numId w:val="5"/>
        </w:numPr>
      </w:pPr>
      <w:r w:rsidRPr="00C34DFD">
        <w:t>JavaScript has the largest and youngest development community</w:t>
      </w:r>
      <w:ins w:id="556" w:author="Andrew McColl" w:date="2020-04-30T15:55:00Z">
        <w:r w:rsidR="0019754C">
          <w:t>,</w:t>
        </w:r>
      </w:ins>
      <w:r w:rsidRPr="00C34DFD">
        <w:t xml:space="preserve"> and is the most popular language - NPM is </w:t>
      </w:r>
      <w:del w:id="557" w:author="Andrew McColl" w:date="2020-04-30T15:55:00Z">
        <w:r w:rsidRPr="00C34DFD" w:rsidDel="0019754C">
          <w:delText xml:space="preserve">the </w:delText>
        </w:r>
      </w:del>
      <w:ins w:id="558" w:author="Andrew McColl" w:date="2020-04-30T15:55:00Z">
        <w:r w:rsidR="0019754C">
          <w:t>also the</w:t>
        </w:r>
      </w:ins>
      <w:del w:id="559" w:author="Andrew McColl" w:date="2020-04-30T15:55:00Z">
        <w:r w:rsidRPr="00C34DFD" w:rsidDel="0019754C">
          <w:delText>single</w:delText>
        </w:r>
      </w:del>
      <w:r w:rsidRPr="00C34DFD">
        <w:t xml:space="preserve"> largest software repository</w:t>
      </w:r>
      <w:del w:id="560" w:author="Andrew McColl" w:date="2020-04-30T15:55:00Z">
        <w:r w:rsidRPr="00C34DFD" w:rsidDel="0019754C">
          <w:delText>!</w:delText>
        </w:r>
      </w:del>
      <w:ins w:id="561" w:author="Andrew McColl" w:date="2020-04-30T15:55:00Z">
        <w:r w:rsidR="0019754C">
          <w:t xml:space="preserve"> in the world.</w:t>
        </w:r>
      </w:ins>
    </w:p>
    <w:p w14:paraId="2381C108" w14:textId="2FF23F84" w:rsidR="00CD6DCC" w:rsidRDefault="00CD6DCC" w:rsidP="00CD6DCC"/>
    <w:p w14:paraId="58D2147F" w14:textId="6AB80A91" w:rsidR="00CD6DCC" w:rsidRDefault="00CD6DCC" w:rsidP="00CD6DCC">
      <w:pPr>
        <w:pStyle w:val="Heading2"/>
      </w:pPr>
      <w:r>
        <w:t>The Distributed Computer</w:t>
      </w:r>
    </w:p>
    <w:p w14:paraId="404A36C8" w14:textId="0D053289" w:rsidR="00C34DFD" w:rsidRPr="00C34DFD" w:rsidRDefault="00C34DFD" w:rsidP="00C34DFD">
      <w:pPr>
        <w:rPr>
          <w:b/>
          <w:bCs/>
        </w:rPr>
      </w:pPr>
      <w:r w:rsidRPr="00C34DFD">
        <w:rPr>
          <w:b/>
          <w:bCs/>
        </w:rPr>
        <w:t>A Global Compute Supercluster</w:t>
      </w:r>
    </w:p>
    <w:p w14:paraId="7A246421" w14:textId="4A9B0CC9" w:rsidR="00C34DFD" w:rsidRDefault="00C34DFD" w:rsidP="00C34DFD">
      <w:r w:rsidRPr="00C34DFD">
        <w:t>The Distributed Compute</w:t>
      </w:r>
      <w:ins w:id="562" w:author="Andrew McColl" w:date="2020-04-30T16:34:00Z">
        <w:r w:rsidR="008D27A2">
          <w:t>r</w:t>
        </w:r>
      </w:ins>
      <w:r w:rsidRPr="00C34DFD">
        <w:t xml:space="preserve"> is</w:t>
      </w:r>
      <w:ins w:id="563" w:author="Andrew McColl" w:date="2020-04-30T16:34:00Z">
        <w:r w:rsidR="008D27A2">
          <w:t xml:space="preserve"> a</w:t>
        </w:r>
      </w:ins>
      <w:del w:id="564" w:author="Andrew McColl" w:date="2020-04-30T16:34:00Z">
        <w:r w:rsidRPr="00C34DFD" w:rsidDel="008D27A2">
          <w:delText xml:space="preserve"> borderless</w:delText>
        </w:r>
      </w:del>
      <w:r w:rsidRPr="00C34DFD">
        <w:t xml:space="preserve"> cloud federation</w:t>
      </w:r>
      <w:del w:id="565" w:author="Andrew McColl" w:date="2020-04-30T16:34:00Z">
        <w:r w:rsidRPr="00C34DFD" w:rsidDel="008D27A2">
          <w:delText xml:space="preserve"> and global supercomputer,</w:delText>
        </w:r>
      </w:del>
      <w:r w:rsidRPr="00C34DFD">
        <w:t xml:space="preserve"> with thousands of devices connected via DCP. This open platform </w:t>
      </w:r>
      <w:del w:id="566" w:author="Andrew McColl" w:date="2020-04-30T16:34:00Z">
        <w:r w:rsidRPr="00C34DFD" w:rsidDel="008D27A2">
          <w:delText xml:space="preserve">allows </w:delText>
        </w:r>
      </w:del>
      <w:ins w:id="567" w:author="Andrew McColl" w:date="2020-04-30T16:34:00Z">
        <w:r w:rsidR="008D27A2">
          <w:t>lets</w:t>
        </w:r>
        <w:r w:rsidR="008D27A2" w:rsidRPr="00C34DFD">
          <w:t xml:space="preserve"> </w:t>
        </w:r>
      </w:ins>
      <w:r w:rsidRPr="00C34DFD">
        <w:t xml:space="preserve">workloads </w:t>
      </w:r>
      <w:del w:id="568" w:author="Andrew McColl" w:date="2020-04-30T16:34:00Z">
        <w:r w:rsidRPr="00C34DFD" w:rsidDel="008D27A2">
          <w:delText xml:space="preserve">to </w:delText>
        </w:r>
      </w:del>
      <w:r w:rsidRPr="00C34DFD">
        <w:t>run anywhere</w:t>
      </w:r>
      <w:del w:id="569" w:author="Andrew McColl" w:date="2020-04-30T16:34:00Z">
        <w:r w:rsidRPr="00C34DFD" w:rsidDel="008D27A2">
          <w:delText>,</w:delText>
        </w:r>
      </w:del>
      <w:r w:rsidRPr="00C34DFD">
        <w:t xml:space="preserve"> on any hardware, for optimal scale and performance.</w:t>
      </w:r>
      <w:r w:rsidRPr="00C34DFD">
        <w:br/>
      </w:r>
      <w:r w:rsidRPr="00C34DFD">
        <w:br/>
      </w:r>
      <w:del w:id="570" w:author="Andrew McColl" w:date="2020-04-30T16:34:00Z">
        <w:r w:rsidRPr="00C34DFD" w:rsidDel="008D27A2">
          <w:delText>Learn how this architecture puts the power of every cloud in your hands.</w:delText>
        </w:r>
      </w:del>
      <w:ins w:id="571" w:author="Andrew McColl" w:date="2020-04-30T16:34:00Z">
        <w:r w:rsidR="008D27A2">
          <w:t xml:space="preserve">There is no </w:t>
        </w:r>
      </w:ins>
      <w:ins w:id="572" w:author="Andrew McColl" w:date="2020-05-01T14:41:00Z">
        <w:r w:rsidR="002045B9">
          <w:t>c</w:t>
        </w:r>
      </w:ins>
      <w:ins w:id="573" w:author="Andrew McColl" w:date="2020-04-30T16:34:00Z">
        <w:r w:rsidR="008D27A2">
          <w:t xml:space="preserve">loud as powerful as every </w:t>
        </w:r>
      </w:ins>
      <w:ins w:id="574" w:author="Andrew McColl" w:date="2020-05-01T14:41:00Z">
        <w:r w:rsidR="002045B9">
          <w:t>c</w:t>
        </w:r>
      </w:ins>
      <w:ins w:id="575" w:author="Andrew McColl" w:date="2020-04-30T16:34:00Z">
        <w:r w:rsidR="008D27A2">
          <w:t>loud.</w:t>
        </w:r>
      </w:ins>
    </w:p>
    <w:p w14:paraId="2A7F82AE" w14:textId="77777777" w:rsidR="00C34DFD" w:rsidRDefault="00C34DFD" w:rsidP="00C34DFD">
      <w:pPr>
        <w:rPr>
          <w:b/>
          <w:bCs/>
        </w:rPr>
      </w:pPr>
    </w:p>
    <w:p w14:paraId="70781566" w14:textId="23846E13" w:rsidR="00C34DFD" w:rsidRPr="00C34DFD" w:rsidRDefault="00C34DFD" w:rsidP="00C34DFD">
      <w:pPr>
        <w:rPr>
          <w:b/>
          <w:bCs/>
        </w:rPr>
      </w:pPr>
      <w:r w:rsidRPr="00C34DFD">
        <w:rPr>
          <w:b/>
          <w:bCs/>
        </w:rPr>
        <w:t>Benefits of the Distributed Computer</w:t>
      </w:r>
    </w:p>
    <w:p w14:paraId="49D9DB6C" w14:textId="133DCD22" w:rsidR="00C34DFD" w:rsidRPr="00C34DFD" w:rsidRDefault="00C34DFD" w:rsidP="00C34DFD">
      <w:del w:id="576" w:author="Andrew McColl" w:date="2020-04-30T16:35:00Z">
        <w:r w:rsidRPr="00C34DFD" w:rsidDel="008D27A2">
          <w:delText xml:space="preserve">By creating a global supercluster from both dedicated and underutilized compute resources, </w:delText>
        </w:r>
      </w:del>
      <w:ins w:id="577" w:author="Andrew McColl" w:date="2020-04-30T16:36:00Z">
        <w:r w:rsidR="008D27A2">
          <w:t>As a</w:t>
        </w:r>
      </w:ins>
      <w:ins w:id="578" w:author="Andrew McColl" w:date="2020-04-30T16:35:00Z">
        <w:r w:rsidR="008D27A2">
          <w:t xml:space="preserve"> global multi-cloud</w:t>
        </w:r>
      </w:ins>
      <w:ins w:id="579" w:author="Andrew McColl" w:date="2020-04-30T16:36:00Z">
        <w:r w:rsidR="008D27A2">
          <w:t xml:space="preserve"> with a unified, </w:t>
        </w:r>
      </w:ins>
      <w:ins w:id="580" w:author="Andrew McColl" w:date="2020-04-30T16:37:00Z">
        <w:r w:rsidR="008D27A2">
          <w:t>secure</w:t>
        </w:r>
      </w:ins>
      <w:ins w:id="581" w:author="Andrew McColl" w:date="2020-04-30T16:36:00Z">
        <w:r w:rsidR="008D27A2">
          <w:t xml:space="preserve"> access point,</w:t>
        </w:r>
      </w:ins>
      <w:ins w:id="582" w:author="Andrew McColl" w:date="2020-04-30T16:35:00Z">
        <w:r w:rsidR="008D27A2">
          <w:t xml:space="preserve"> </w:t>
        </w:r>
      </w:ins>
      <w:r w:rsidRPr="00C34DFD">
        <w:t>DCP lets you build for a scale previously limited to large corporations</w:t>
      </w:r>
      <w:ins w:id="583" w:author="Andrew McColl" w:date="2020-04-30T16:38:00Z">
        <w:r w:rsidR="008D27A2">
          <w:t xml:space="preserve"> and government</w:t>
        </w:r>
      </w:ins>
      <w:r w:rsidRPr="00C34DFD">
        <w:t xml:space="preserve">. </w:t>
      </w:r>
      <w:del w:id="584" w:author="Andrew McColl" w:date="2020-04-30T16:38:00Z">
        <w:r w:rsidRPr="00C34DFD" w:rsidDel="008D27A2">
          <w:delText>Thousands of CPU and GPUs provide the virtual infrastructure to</w:delText>
        </w:r>
      </w:del>
      <w:del w:id="585" w:author="Andrew McColl" w:date="2020-04-30T16:37:00Z">
        <w:r w:rsidRPr="00C34DFD" w:rsidDel="008D27A2">
          <w:delText xml:space="preserve"> easily </w:delText>
        </w:r>
      </w:del>
      <w:del w:id="586" w:author="Andrew McColl" w:date="2020-04-30T16:38:00Z">
        <w:r w:rsidRPr="00C34DFD" w:rsidDel="008D27A2">
          <w:delText xml:space="preserve">accelerate </w:delText>
        </w:r>
      </w:del>
      <w:del w:id="587" w:author="Andrew McColl" w:date="2020-04-30T16:37:00Z">
        <w:r w:rsidRPr="00C34DFD" w:rsidDel="008D27A2">
          <w:delText>your compute-intensive work both securely and seamlessly</w:delText>
        </w:r>
      </w:del>
      <w:del w:id="588" w:author="Andrew McColl" w:date="2020-04-30T16:38:00Z">
        <w:r w:rsidRPr="00C34DFD" w:rsidDel="008D27A2">
          <w:delText>.</w:delText>
        </w:r>
      </w:del>
    </w:p>
    <w:p w14:paraId="45C39154" w14:textId="2B2903C3" w:rsidR="00C34DFD" w:rsidRPr="00C34DFD" w:rsidRDefault="00C34DFD" w:rsidP="00C34DFD">
      <w:r w:rsidRPr="00C34DFD">
        <w:rPr>
          <w:noProof/>
        </w:rPr>
        <w:drawing>
          <wp:inline distT="0" distB="0" distL="0" distR="0" wp14:anchorId="57578AA3" wp14:editId="2323B023">
            <wp:extent cx="342900" cy="342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AAB2E36" w14:textId="77777777" w:rsidR="00C34DFD" w:rsidRPr="008D27A2" w:rsidRDefault="00C34DFD" w:rsidP="00C34DFD">
      <w:pPr>
        <w:rPr>
          <w:b/>
          <w:bCs/>
        </w:rPr>
      </w:pPr>
      <w:r w:rsidRPr="008D27A2">
        <w:rPr>
          <w:b/>
          <w:bCs/>
        </w:rPr>
        <w:t>Massively Parallel Execution</w:t>
      </w:r>
    </w:p>
    <w:p w14:paraId="1418C0A3" w14:textId="2E4C0728" w:rsidR="00C34DFD" w:rsidRPr="00C34DFD" w:rsidRDefault="00C34DFD" w:rsidP="00C34DFD">
      <w:r w:rsidRPr="00C34DFD">
        <w:t xml:space="preserve">Access </w:t>
      </w:r>
      <w:del w:id="589" w:author="Andrew McColl" w:date="2020-04-30T16:40:00Z">
        <w:r w:rsidRPr="00C34DFD" w:rsidDel="008D27A2">
          <w:delText xml:space="preserve">more </w:delText>
        </w:r>
      </w:del>
      <w:ins w:id="590" w:author="Andrew McColl" w:date="2020-04-30T16:40:00Z">
        <w:r w:rsidR="008D27A2">
          <w:t>thousands of</w:t>
        </w:r>
        <w:r w:rsidR="008D27A2" w:rsidRPr="00C34DFD">
          <w:t xml:space="preserve"> </w:t>
        </w:r>
      </w:ins>
      <w:r w:rsidRPr="00C34DFD">
        <w:t xml:space="preserve">CPU and GPU cores for </w:t>
      </w:r>
      <w:del w:id="591" w:author="Andrew McColl" w:date="2020-04-30T16:40:00Z">
        <w:r w:rsidRPr="00C34DFD" w:rsidDel="008D27A2">
          <w:delText>accelerating your compute-intensive code</w:delText>
        </w:r>
      </w:del>
      <w:ins w:id="592" w:author="Andrew McColl" w:date="2020-04-30T16:40:00Z">
        <w:r w:rsidR="008D27A2">
          <w:t>high-throughput computing</w:t>
        </w:r>
      </w:ins>
      <w:r w:rsidRPr="00C34DFD">
        <w:t xml:space="preserve">. DCP's serverless architecture lets you scale up and speed up </w:t>
      </w:r>
      <w:del w:id="593" w:author="Andrew McColl" w:date="2020-04-30T16:40:00Z">
        <w:r w:rsidRPr="00C34DFD" w:rsidDel="008D27A2">
          <w:delText>as easy as changing an integer value</w:delText>
        </w:r>
      </w:del>
      <w:ins w:id="594" w:author="Andrew McColl" w:date="2020-04-30T16:40:00Z">
        <w:r w:rsidR="008D27A2">
          <w:t>with a few keystrokes</w:t>
        </w:r>
      </w:ins>
      <w:r w:rsidRPr="00C34DFD">
        <w:t>.</w:t>
      </w:r>
    </w:p>
    <w:p w14:paraId="14A2D9CD" w14:textId="04935F21" w:rsidR="00C34DFD" w:rsidRPr="00C34DFD" w:rsidRDefault="00C34DFD" w:rsidP="00C34DFD">
      <w:r w:rsidRPr="00C34DFD">
        <w:rPr>
          <w:noProof/>
        </w:rPr>
        <w:drawing>
          <wp:inline distT="0" distB="0" distL="0" distR="0" wp14:anchorId="546E80BB" wp14:editId="10AE2A24">
            <wp:extent cx="34290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68A43DF" w14:textId="6E39A3B4" w:rsidR="00C34DFD" w:rsidRPr="008D27A2" w:rsidRDefault="00C34DFD" w:rsidP="00C34DFD">
      <w:pPr>
        <w:rPr>
          <w:b/>
          <w:bCs/>
        </w:rPr>
      </w:pPr>
      <w:r w:rsidRPr="008D27A2">
        <w:rPr>
          <w:b/>
          <w:bCs/>
        </w:rPr>
        <w:t xml:space="preserve">Write </w:t>
      </w:r>
      <w:del w:id="595" w:author="Andrew McColl" w:date="2020-04-30T16:40:00Z">
        <w:r w:rsidRPr="008D27A2" w:rsidDel="008D27A2">
          <w:rPr>
            <w:b/>
            <w:bCs/>
          </w:rPr>
          <w:delText>For</w:delText>
        </w:r>
      </w:del>
      <w:ins w:id="596" w:author="Andrew McColl" w:date="2020-04-30T16:40:00Z">
        <w:r w:rsidR="008D27A2" w:rsidRPr="008D27A2">
          <w:rPr>
            <w:b/>
            <w:bCs/>
          </w:rPr>
          <w:t>for</w:t>
        </w:r>
      </w:ins>
      <w:r w:rsidRPr="008D27A2">
        <w:rPr>
          <w:b/>
          <w:bCs/>
        </w:rPr>
        <w:t xml:space="preserve"> Anywhere</w:t>
      </w:r>
    </w:p>
    <w:p w14:paraId="415A96E8" w14:textId="5BE17A32" w:rsidR="00C34DFD" w:rsidRPr="00C34DFD" w:rsidRDefault="00C34DFD" w:rsidP="00C34DFD">
      <w:r w:rsidRPr="00C34DFD">
        <w:lastRenderedPageBreak/>
        <w:t>Traditional microservices and serverless compute lock</w:t>
      </w:r>
      <w:del w:id="597" w:author="Andrew McColl" w:date="2020-04-30T16:41:00Z">
        <w:r w:rsidRPr="00C34DFD" w:rsidDel="008D27A2">
          <w:delText>s</w:delText>
        </w:r>
      </w:del>
      <w:r w:rsidRPr="00C34DFD">
        <w:t xml:space="preserve"> you into a specific architecture. The Distributed Computer lets you skip across different </w:t>
      </w:r>
      <w:del w:id="598" w:author="Andrew McColl" w:date="2020-04-30T16:41:00Z">
        <w:r w:rsidRPr="00C34DFD" w:rsidDel="008D27A2">
          <w:delText>infrastructure</w:delText>
        </w:r>
      </w:del>
      <w:ins w:id="599" w:author="Andrew McColl" w:date="2020-05-01T14:41:00Z">
        <w:r w:rsidR="002045B9">
          <w:t>c</w:t>
        </w:r>
      </w:ins>
      <w:ins w:id="600" w:author="Andrew McColl" w:date="2020-04-30T16:41:00Z">
        <w:r w:rsidR="008D27A2">
          <w:t>louds</w:t>
        </w:r>
      </w:ins>
      <w:r w:rsidRPr="00C34DFD">
        <w:t xml:space="preserve"> with the same code.</w:t>
      </w:r>
    </w:p>
    <w:p w14:paraId="4B5C1467" w14:textId="356E0873" w:rsidR="00C34DFD" w:rsidRPr="00C34DFD" w:rsidRDefault="00C34DFD" w:rsidP="00C34DFD">
      <w:r w:rsidRPr="00C34DFD">
        <w:rPr>
          <w:noProof/>
        </w:rPr>
        <w:drawing>
          <wp:inline distT="0" distB="0" distL="0" distR="0" wp14:anchorId="2E4D66E4" wp14:editId="0B040CDC">
            <wp:extent cx="342900"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6879042" w14:textId="77777777" w:rsidR="00C34DFD" w:rsidRPr="008D27A2" w:rsidRDefault="00C34DFD" w:rsidP="00C34DFD">
      <w:pPr>
        <w:rPr>
          <w:b/>
          <w:bCs/>
        </w:rPr>
      </w:pPr>
      <w:r w:rsidRPr="008D27A2">
        <w:rPr>
          <w:b/>
          <w:bCs/>
        </w:rPr>
        <w:t>Hybrid Environment</w:t>
      </w:r>
    </w:p>
    <w:p w14:paraId="39B5E97A" w14:textId="33069331" w:rsidR="00C34DFD" w:rsidRPr="00C34DFD" w:rsidRDefault="00C34DFD" w:rsidP="00C34DFD">
      <w:r w:rsidRPr="00C34DFD">
        <w:t xml:space="preserve">With identical implementation across different architectures, DCP lets you seamlessly burst to a WAN compute cluster from a local one. Different clusters can also seamlessly combine and </w:t>
      </w:r>
      <w:del w:id="601" w:author="Andrew McColl" w:date="2020-04-30T16:41:00Z">
        <w:r w:rsidRPr="00C34DFD" w:rsidDel="00F951A2">
          <w:delText>seperate</w:delText>
        </w:r>
      </w:del>
      <w:ins w:id="602" w:author="Andrew McColl" w:date="2020-04-30T16:41:00Z">
        <w:r w:rsidR="00F951A2" w:rsidRPr="00C34DFD">
          <w:t>separate</w:t>
        </w:r>
      </w:ins>
      <w:r w:rsidRPr="00C34DFD">
        <w:t>.</w:t>
      </w:r>
    </w:p>
    <w:p w14:paraId="12CABB53" w14:textId="01C832ED" w:rsidR="00C34DFD" w:rsidRPr="00C34DFD" w:rsidRDefault="00C34DFD" w:rsidP="00C34DFD">
      <w:r w:rsidRPr="00C34DFD">
        <w:rPr>
          <w:noProof/>
        </w:rPr>
        <w:drawing>
          <wp:inline distT="0" distB="0" distL="0" distR="0" wp14:anchorId="6A711450" wp14:editId="1B009E5E">
            <wp:extent cx="342900" cy="342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6811601" w14:textId="77777777" w:rsidR="00C34DFD" w:rsidRPr="008D27A2" w:rsidRDefault="00C34DFD" w:rsidP="00C34DFD">
      <w:pPr>
        <w:rPr>
          <w:b/>
          <w:bCs/>
        </w:rPr>
      </w:pPr>
      <w:r w:rsidRPr="008D27A2">
        <w:rPr>
          <w:b/>
          <w:bCs/>
        </w:rPr>
        <w:t>An Open App Economy</w:t>
      </w:r>
    </w:p>
    <w:p w14:paraId="2135D658" w14:textId="06159C70" w:rsidR="00C34DFD" w:rsidRPr="00C34DFD" w:rsidRDefault="00C34DFD" w:rsidP="00C34DFD">
      <w:r w:rsidRPr="00C34DFD">
        <w:t>Developers can make the most of applications with embedded distributed compute. The DCP application market provides pre-made software modules</w:t>
      </w:r>
      <w:del w:id="603" w:author="Andrew McColl" w:date="2020-04-30T16:42:00Z">
        <w:r w:rsidRPr="00C34DFD" w:rsidDel="00F951A2">
          <w:delText>,</w:delText>
        </w:r>
      </w:del>
      <w:r w:rsidRPr="00C34DFD">
        <w:t xml:space="preserve"> as well as </w:t>
      </w:r>
      <w:del w:id="604" w:author="Andrew McColl" w:date="2020-04-30T16:42:00Z">
        <w:r w:rsidRPr="00C34DFD" w:rsidDel="00F951A2">
          <w:delText xml:space="preserve">rich </w:delText>
        </w:r>
      </w:del>
      <w:r w:rsidRPr="00C34DFD">
        <w:t>SDKs</w:t>
      </w:r>
      <w:del w:id="605" w:author="Andrew McColl" w:date="2020-04-30T16:42:00Z">
        <w:r w:rsidRPr="00C34DFD" w:rsidDel="00F951A2">
          <w:delText xml:space="preserve"> for all purposes</w:delText>
        </w:r>
      </w:del>
      <w:r w:rsidRPr="00C34DFD">
        <w:t>.</w:t>
      </w:r>
    </w:p>
    <w:p w14:paraId="296CA75E" w14:textId="3BA183B2" w:rsidR="00C34DFD" w:rsidRPr="00C34DFD" w:rsidRDefault="00C34DFD" w:rsidP="00C34DFD">
      <w:r w:rsidRPr="00C34DFD">
        <w:rPr>
          <w:noProof/>
        </w:rPr>
        <w:drawing>
          <wp:inline distT="0" distB="0" distL="0" distR="0" wp14:anchorId="0F2538F3" wp14:editId="2C5107B5">
            <wp:extent cx="342900" cy="342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85D79DE" w14:textId="77777777" w:rsidR="00C34DFD" w:rsidRPr="008D27A2" w:rsidRDefault="00C34DFD" w:rsidP="00C34DFD">
      <w:pPr>
        <w:rPr>
          <w:b/>
          <w:bCs/>
        </w:rPr>
      </w:pPr>
      <w:r w:rsidRPr="008D27A2">
        <w:rPr>
          <w:b/>
          <w:bCs/>
        </w:rPr>
        <w:t>Cross-Platform Data Security</w:t>
      </w:r>
    </w:p>
    <w:p w14:paraId="451926BE" w14:textId="184A3C77" w:rsidR="00C34DFD" w:rsidRPr="00C34DFD" w:rsidRDefault="00C34DFD" w:rsidP="00C34DFD">
      <w:r w:rsidRPr="00C34DFD">
        <w:t xml:space="preserve">DCP's data sharding algorithms mean that </w:t>
      </w:r>
      <w:del w:id="606" w:author="Andrew McColl" w:date="2020-04-30T16:42:00Z">
        <w:r w:rsidRPr="00C34DFD" w:rsidDel="00F951A2">
          <w:delText>high-risk</w:delText>
        </w:r>
      </w:del>
      <w:ins w:id="607" w:author="Andrew McColl" w:date="2020-04-30T16:42:00Z">
        <w:r w:rsidR="00F951A2">
          <w:t>sensitive</w:t>
        </w:r>
      </w:ins>
      <w:r w:rsidRPr="00C34DFD">
        <w:t xml:space="preserve"> data is sent to verified data centers</w:t>
      </w:r>
      <w:ins w:id="608" w:author="Andrew McColl" w:date="2020-04-30T16:42:00Z">
        <w:r w:rsidR="00F951A2">
          <w:t xml:space="preserve"> and</w:t>
        </w:r>
      </w:ins>
      <w:del w:id="609" w:author="Andrew McColl" w:date="2020-04-30T16:42:00Z">
        <w:r w:rsidRPr="00C34DFD" w:rsidDel="00F951A2">
          <w:delText>,</w:delText>
        </w:r>
      </w:del>
      <w:r w:rsidRPr="00C34DFD">
        <w:t xml:space="preserve"> </w:t>
      </w:r>
      <w:del w:id="610" w:author="Andrew McColl" w:date="2020-04-30T16:42:00Z">
        <w:r w:rsidRPr="00C34DFD" w:rsidDel="00F951A2">
          <w:delText xml:space="preserve">while </w:delText>
        </w:r>
      </w:del>
      <w:r w:rsidRPr="00C34DFD">
        <w:t>kept in secure isolation</w:t>
      </w:r>
      <w:del w:id="611" w:author="Andrew McColl" w:date="2020-04-30T16:42:00Z">
        <w:r w:rsidRPr="00C34DFD" w:rsidDel="00F951A2">
          <w:delText xml:space="preserve"> from other workloads</w:delText>
        </w:r>
      </w:del>
      <w:r w:rsidRPr="00C34DFD">
        <w:t xml:space="preserve">. Unlike the central </w:t>
      </w:r>
      <w:ins w:id="612" w:author="Andrew McColl" w:date="2020-05-01T14:40:00Z">
        <w:r w:rsidR="002045B9">
          <w:t>c</w:t>
        </w:r>
      </w:ins>
      <w:del w:id="613" w:author="Andrew McColl" w:date="2020-04-30T16:42:00Z">
        <w:r w:rsidRPr="00C34DFD" w:rsidDel="00F951A2">
          <w:delText>c</w:delText>
        </w:r>
      </w:del>
      <w:r w:rsidRPr="00C34DFD">
        <w:t>loud, data is not vulnerable at rest.</w:t>
      </w:r>
    </w:p>
    <w:p w14:paraId="70F032D8" w14:textId="02640587" w:rsidR="00C34DFD" w:rsidRPr="00C34DFD" w:rsidRDefault="00C34DFD" w:rsidP="00C34DFD">
      <w:r w:rsidRPr="00C34DFD">
        <w:rPr>
          <w:noProof/>
        </w:rPr>
        <w:drawing>
          <wp:inline distT="0" distB="0" distL="0" distR="0" wp14:anchorId="22068DBB" wp14:editId="3936B254">
            <wp:extent cx="342900" cy="342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9DB70EB" w14:textId="2D9749F4" w:rsidR="00C34DFD" w:rsidRPr="008D27A2" w:rsidRDefault="00C34DFD" w:rsidP="00C34DFD">
      <w:pPr>
        <w:rPr>
          <w:b/>
          <w:bCs/>
        </w:rPr>
      </w:pPr>
      <w:del w:id="614" w:author="Andrew McColl" w:date="2020-04-30T16:44:00Z">
        <w:r w:rsidRPr="008D27A2" w:rsidDel="00F951A2">
          <w:rPr>
            <w:b/>
            <w:bCs/>
          </w:rPr>
          <w:delText>Optimize Utilization</w:delText>
        </w:r>
      </w:del>
      <w:ins w:id="615" w:author="Andrew McColl" w:date="2020-04-30T16:44:00Z">
        <w:r w:rsidR="00F951A2">
          <w:rPr>
            <w:b/>
            <w:bCs/>
          </w:rPr>
          <w:t>Get More for Less</w:t>
        </w:r>
      </w:ins>
    </w:p>
    <w:p w14:paraId="0287C94E" w14:textId="602CFA0A" w:rsidR="00C34DFD" w:rsidRPr="00C34DFD" w:rsidRDefault="00C34DFD" w:rsidP="00C34DFD">
      <w:del w:id="616" w:author="Andrew McColl" w:date="2020-04-30T16:43:00Z">
        <w:r w:rsidRPr="00C34DFD" w:rsidDel="00F951A2">
          <w:delText xml:space="preserve">Data within the same set might vary widely in size and structure. </w:delText>
        </w:r>
      </w:del>
      <w:r w:rsidRPr="00C34DFD">
        <w:t>The Distributed Computer matches tasks</w:t>
      </w:r>
      <w:ins w:id="617" w:author="Andrew McColl" w:date="2020-04-30T16:44:00Z">
        <w:r w:rsidR="00F951A2">
          <w:t xml:space="preserve"> with different requirements to</w:t>
        </w:r>
      </w:ins>
      <w:del w:id="618" w:author="Andrew McColl" w:date="2020-04-30T16:44:00Z">
        <w:r w:rsidRPr="00C34DFD" w:rsidDel="00F951A2">
          <w:delText xml:space="preserve"> with</w:delText>
        </w:r>
      </w:del>
      <w:r w:rsidRPr="00C34DFD">
        <w:t xml:space="preserve"> the right hardware to ensure </w:t>
      </w:r>
      <w:ins w:id="619" w:author="Andrew McColl" w:date="2020-04-30T16:45:00Z">
        <w:r w:rsidR="00F951A2">
          <w:t xml:space="preserve">that minimal </w:t>
        </w:r>
      </w:ins>
      <w:r w:rsidRPr="00C34DFD">
        <w:t xml:space="preserve">memory and compute </w:t>
      </w:r>
      <w:del w:id="620" w:author="Andrew McColl" w:date="2020-04-30T16:43:00Z">
        <w:r w:rsidRPr="00C34DFD" w:rsidDel="00F951A2">
          <w:delText>requirements are met without</w:delText>
        </w:r>
      </w:del>
      <w:ins w:id="621" w:author="Andrew McColl" w:date="2020-04-30T16:45:00Z">
        <w:r w:rsidR="00F951A2">
          <w:t>capacity goes wasted</w:t>
        </w:r>
      </w:ins>
      <w:del w:id="622" w:author="Andrew McColl" w:date="2020-04-30T16:45:00Z">
        <w:r w:rsidRPr="00C34DFD" w:rsidDel="00F951A2">
          <w:delText xml:space="preserve"> waste</w:delText>
        </w:r>
      </w:del>
      <w:r w:rsidRPr="00C34DFD">
        <w:t>.</w:t>
      </w:r>
    </w:p>
    <w:p w14:paraId="2E427853" w14:textId="2122193A" w:rsidR="00C34DFD" w:rsidRPr="00C34DFD" w:rsidRDefault="00C34DFD" w:rsidP="00C34DFD">
      <w:pPr>
        <w:rPr>
          <w:b/>
          <w:bCs/>
        </w:rPr>
      </w:pPr>
      <w:r w:rsidRPr="00C34DFD">
        <w:rPr>
          <w:b/>
          <w:bCs/>
        </w:rPr>
        <w:t xml:space="preserve">Get US$100 of free compute for your first </w:t>
      </w:r>
      <w:del w:id="623" w:author="Andrew McColl" w:date="2020-04-30T16:45:00Z">
        <w:r w:rsidRPr="00C34DFD" w:rsidDel="00F951A2">
          <w:rPr>
            <w:b/>
            <w:bCs/>
          </w:rPr>
          <w:delText xml:space="preserve">application </w:delText>
        </w:r>
      </w:del>
      <w:ins w:id="624" w:author="Andrew McColl" w:date="2020-04-30T16:45:00Z">
        <w:r w:rsidR="00F951A2">
          <w:rPr>
            <w:b/>
            <w:bCs/>
          </w:rPr>
          <w:t>workload</w:t>
        </w:r>
        <w:r w:rsidR="00F951A2" w:rsidRPr="00C34DFD">
          <w:rPr>
            <w:b/>
            <w:bCs/>
          </w:rPr>
          <w:t xml:space="preserve"> </w:t>
        </w:r>
      </w:ins>
      <w:r w:rsidRPr="00C34DFD">
        <w:rPr>
          <w:b/>
          <w:bCs/>
        </w:rPr>
        <w:t>on DCP.</w:t>
      </w:r>
    </w:p>
    <w:p w14:paraId="423C4FCF" w14:textId="78C51464" w:rsidR="00C34DFD" w:rsidRDefault="00C34DFD" w:rsidP="00C34DFD"/>
    <w:p w14:paraId="1EC30EF0" w14:textId="77777777" w:rsidR="00C34DFD" w:rsidRPr="00C34DFD" w:rsidRDefault="00C34DFD" w:rsidP="00C34DFD">
      <w:pPr>
        <w:rPr>
          <w:b/>
          <w:bCs/>
        </w:rPr>
      </w:pPr>
      <w:r w:rsidRPr="00C34DFD">
        <w:rPr>
          <w:b/>
          <w:bCs/>
        </w:rPr>
        <w:t>What Hardware is Supported?</w:t>
      </w:r>
    </w:p>
    <w:p w14:paraId="3C20D964" w14:textId="6A8ACF34" w:rsidR="00C34DFD" w:rsidRPr="00C34DFD" w:rsidRDefault="00C34DFD" w:rsidP="00C34DFD">
      <w:r w:rsidRPr="00C34DFD">
        <w:t xml:space="preserve">The Distributed Computer unifies everything from </w:t>
      </w:r>
      <w:ins w:id="625" w:author="Andrew McColl" w:date="2020-04-30T16:45:00Z">
        <w:r w:rsidR="00F951A2">
          <w:t xml:space="preserve">the </w:t>
        </w:r>
      </w:ins>
      <w:del w:id="626" w:author="Andrew McColl" w:date="2020-04-30T16:45:00Z">
        <w:r w:rsidRPr="00C34DFD" w:rsidDel="00F951A2">
          <w:delText xml:space="preserve">low-power Intel Rangeley </w:delText>
        </w:r>
      </w:del>
      <w:r w:rsidRPr="00C34DFD">
        <w:t xml:space="preserve">cores </w:t>
      </w:r>
      <w:ins w:id="627" w:author="Andrew McColl" w:date="2020-04-30T16:45:00Z">
        <w:r w:rsidR="00F951A2">
          <w:t xml:space="preserve">on a Raspberry Pi </w:t>
        </w:r>
      </w:ins>
      <w:r w:rsidRPr="00C34DFD">
        <w:t>all the way to</w:t>
      </w:r>
      <w:ins w:id="628" w:author="Andrew McColl" w:date="2020-04-30T16:46:00Z">
        <w:r w:rsidR="00F951A2">
          <w:t xml:space="preserve"> Tesla GPUs (and even the GPUs on a Tesla car!).</w:t>
        </w:r>
      </w:ins>
      <w:del w:id="629" w:author="Andrew McColl" w:date="2020-04-30T16:46:00Z">
        <w:r w:rsidRPr="00C34DFD" w:rsidDel="00F951A2">
          <w:delText xml:space="preserve"> dedicated AMD EPYC processors.</w:delText>
        </w:r>
      </w:del>
      <w:r w:rsidRPr="00C34DFD">
        <w:t xml:space="preserve"> Whatever your application, go from experimentation to </w:t>
      </w:r>
      <w:del w:id="630" w:author="Andrew McColl" w:date="2020-04-30T16:47:00Z">
        <w:r w:rsidRPr="00C34DFD" w:rsidDel="00F951A2">
          <w:delText xml:space="preserve">full scale </w:delText>
        </w:r>
      </w:del>
      <w:r w:rsidRPr="00C34DFD">
        <w:t>production with the same API.</w:t>
      </w:r>
    </w:p>
    <w:p w14:paraId="3BAC2F99" w14:textId="74117B90" w:rsidR="00C34DFD" w:rsidRPr="00B84029" w:rsidRDefault="00C34DFD" w:rsidP="00C34DFD">
      <w:pPr>
        <w:rPr>
          <w:i/>
          <w:iCs/>
          <w:color w:val="FF0000"/>
          <w:rPrChange w:id="631" w:author="Andrew McColl" w:date="2020-05-01T14:16:00Z">
            <w:rPr>
              <w:i/>
              <w:iCs/>
            </w:rPr>
          </w:rPrChange>
        </w:rPr>
      </w:pPr>
      <w:r w:rsidRPr="00B84029">
        <w:rPr>
          <w:i/>
          <w:iCs/>
          <w:color w:val="FF0000"/>
          <w:rPrChange w:id="632" w:author="Andrew McColl" w:date="2020-05-01T14:16:00Z">
            <w:rPr>
              <w:i/>
              <w:iCs/>
            </w:rPr>
          </w:rPrChange>
        </w:rPr>
        <w:t>&lt;</w:t>
      </w:r>
      <w:r w:rsidR="002E3BE1" w:rsidRPr="00B84029">
        <w:rPr>
          <w:i/>
          <w:iCs/>
          <w:color w:val="FF0000"/>
          <w:rPrChange w:id="633" w:author="Andrew McColl" w:date="2020-05-01T14:16:00Z">
            <w:rPr>
              <w:i/>
              <w:iCs/>
            </w:rPr>
          </w:rPrChange>
        </w:rPr>
        <w:t>Four Elements</w:t>
      </w:r>
      <w:ins w:id="634" w:author="Andrew McColl" w:date="2020-05-01T14:15:00Z">
        <w:r w:rsidR="00B84029" w:rsidRPr="00B84029">
          <w:rPr>
            <w:i/>
            <w:iCs/>
            <w:color w:val="FF0000"/>
            <w:rPrChange w:id="635" w:author="Andrew McColl" w:date="2020-05-01T14:16:00Z">
              <w:rPr>
                <w:i/>
                <w:iCs/>
              </w:rPr>
            </w:rPrChange>
          </w:rPr>
          <w:t xml:space="preserve"> </w:t>
        </w:r>
        <w:r w:rsidR="00B84029" w:rsidRPr="00B84029">
          <w:rPr>
            <w:i/>
            <w:iCs/>
            <w:color w:val="FF0000"/>
            <w:u w:val="single"/>
            <w:rPrChange w:id="636" w:author="Andrew McColl" w:date="2020-05-01T14:16:00Z">
              <w:rPr>
                <w:i/>
                <w:iCs/>
                <w:u w:val="single"/>
              </w:rPr>
            </w:rPrChange>
          </w:rPr>
          <w:t>Copy</w:t>
        </w:r>
      </w:ins>
      <w:r w:rsidR="002E3BE1" w:rsidRPr="00B84029">
        <w:rPr>
          <w:i/>
          <w:iCs/>
          <w:color w:val="FF0000"/>
          <w:rPrChange w:id="637" w:author="Andrew McColl" w:date="2020-05-01T14:16:00Z">
            <w:rPr>
              <w:i/>
              <w:iCs/>
            </w:rPr>
          </w:rPrChange>
        </w:rPr>
        <w:t xml:space="preserve"> Remain</w:t>
      </w:r>
      <w:ins w:id="638" w:author="Andrew McColl" w:date="2020-05-01T14:16:00Z">
        <w:r w:rsidR="00B84029" w:rsidRPr="00B84029">
          <w:rPr>
            <w:i/>
            <w:iCs/>
            <w:color w:val="FF0000"/>
            <w:rPrChange w:id="639" w:author="Andrew McColl" w:date="2020-05-01T14:16:00Z">
              <w:rPr>
                <w:i/>
                <w:iCs/>
              </w:rPr>
            </w:rPrChange>
          </w:rPr>
          <w:t>s</w:t>
        </w:r>
      </w:ins>
      <w:r w:rsidR="002E3BE1" w:rsidRPr="00B84029">
        <w:rPr>
          <w:i/>
          <w:iCs/>
          <w:color w:val="FF0000"/>
          <w:rPrChange w:id="640" w:author="Andrew McColl" w:date="2020-05-01T14:16:00Z">
            <w:rPr>
              <w:i/>
              <w:iCs/>
            </w:rPr>
          </w:rPrChange>
        </w:rPr>
        <w:t xml:space="preserve"> the Same</w:t>
      </w:r>
      <w:ins w:id="641" w:author="Andrew McColl" w:date="2020-05-01T14:16:00Z">
        <w:r w:rsidR="00B84029" w:rsidRPr="00B84029">
          <w:rPr>
            <w:i/>
            <w:iCs/>
            <w:color w:val="FF0000"/>
            <w:rPrChange w:id="642" w:author="Andrew McColl" w:date="2020-05-01T14:16:00Z">
              <w:rPr>
                <w:i/>
                <w:iCs/>
              </w:rPr>
            </w:rPrChange>
          </w:rPr>
          <w:t>; New Images</w:t>
        </w:r>
      </w:ins>
      <w:r w:rsidR="002E3BE1" w:rsidRPr="00B84029">
        <w:rPr>
          <w:i/>
          <w:iCs/>
          <w:color w:val="FF0000"/>
          <w:rPrChange w:id="643" w:author="Andrew McColl" w:date="2020-05-01T14:16:00Z">
            <w:rPr>
              <w:i/>
              <w:iCs/>
            </w:rPr>
          </w:rPrChange>
        </w:rPr>
        <w:t>&gt;</w:t>
      </w:r>
    </w:p>
    <w:p w14:paraId="6AFD9C59" w14:textId="2FBBED2E" w:rsidR="00F951A2" w:rsidRDefault="00B84029" w:rsidP="00CD6DCC">
      <w:pPr>
        <w:rPr>
          <w:ins w:id="644" w:author="Andrew McColl" w:date="2020-05-01T14:16:00Z"/>
          <w:b/>
          <w:bCs/>
        </w:rPr>
      </w:pPr>
      <w:ins w:id="645" w:author="Andrew McColl" w:date="2020-05-01T14:16:00Z">
        <w:r>
          <w:rPr>
            <w:b/>
            <w:bCs/>
            <w:noProof/>
          </w:rPr>
          <w:drawing>
            <wp:inline distT="0" distB="0" distL="0" distR="0" wp14:anchorId="61A55364" wp14:editId="50D91540">
              <wp:extent cx="722376" cy="722376"/>
              <wp:effectExtent l="0" t="0" r="1905" b="1905"/>
              <wp:docPr id="30" name="Picture 3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1.1 General Purpos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b/>
            <w:bCs/>
          </w:rPr>
          <w:t xml:space="preserve">     </w:t>
        </w:r>
        <w:r>
          <w:rPr>
            <w:b/>
            <w:bCs/>
            <w:noProof/>
          </w:rPr>
          <w:drawing>
            <wp:inline distT="0" distB="0" distL="0" distR="0" wp14:anchorId="34DE2535" wp14:editId="789A2B09">
              <wp:extent cx="722376" cy="722376"/>
              <wp:effectExtent l="0" t="0" r="1905" b="1905"/>
              <wp:docPr id="31" name="Picture 3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1.2 CPU.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b/>
            <w:bCs/>
          </w:rPr>
          <w:t xml:space="preserve">     </w:t>
        </w:r>
        <w:r>
          <w:rPr>
            <w:b/>
            <w:bCs/>
            <w:noProof/>
          </w:rPr>
          <w:drawing>
            <wp:inline distT="0" distB="0" distL="0" distR="0" wp14:anchorId="4D83237A" wp14:editId="3CA1BF40">
              <wp:extent cx="722376" cy="722376"/>
              <wp:effectExtent l="0" t="0" r="1905" b="1905"/>
              <wp:docPr id="32" name="Picture 32"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1.3 Memory Optimize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b/>
            <w:bCs/>
          </w:rPr>
          <w:t xml:space="preserve">     </w:t>
        </w:r>
        <w:r>
          <w:rPr>
            <w:b/>
            <w:bCs/>
            <w:noProof/>
          </w:rPr>
          <w:drawing>
            <wp:inline distT="0" distB="0" distL="0" distR="0" wp14:anchorId="705534D7" wp14:editId="56A850B5">
              <wp:extent cx="722376" cy="722376"/>
              <wp:effectExtent l="0" t="0" r="1905" b="0"/>
              <wp:docPr id="33" name="Picture 3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1.4 GPUs Compute Accelerators - Cop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ins>
    </w:p>
    <w:p w14:paraId="67C669F9" w14:textId="77777777" w:rsidR="00B84029" w:rsidRDefault="00B84029" w:rsidP="00CD6DCC">
      <w:pPr>
        <w:rPr>
          <w:b/>
          <w:bCs/>
        </w:rPr>
      </w:pPr>
    </w:p>
    <w:p w14:paraId="0E69411A" w14:textId="4605E3B6" w:rsidR="00CD6DCC" w:rsidRDefault="002E3BE1" w:rsidP="00CD6DCC">
      <w:pPr>
        <w:rPr>
          <w:b/>
          <w:bCs/>
        </w:rPr>
      </w:pPr>
      <w:r>
        <w:rPr>
          <w:b/>
          <w:bCs/>
        </w:rPr>
        <w:lastRenderedPageBreak/>
        <w:t>How does it work?</w:t>
      </w:r>
    </w:p>
    <w:p w14:paraId="10DF11D0" w14:textId="48EA8EA2" w:rsidR="00F951A2" w:rsidRPr="00F951A2" w:rsidRDefault="002E3BE1" w:rsidP="002E3BE1">
      <w:pPr>
        <w:pStyle w:val="ListParagraph"/>
        <w:numPr>
          <w:ilvl w:val="0"/>
          <w:numId w:val="5"/>
        </w:numPr>
        <w:rPr>
          <w:ins w:id="646" w:author="Andrew McColl" w:date="2020-04-30T16:51:00Z"/>
          <w:b/>
          <w:bCs/>
          <w:rPrChange w:id="647" w:author="Andrew McColl" w:date="2020-04-30T16:51:00Z">
            <w:rPr>
              <w:ins w:id="648" w:author="Andrew McColl" w:date="2020-04-30T16:51:00Z"/>
              <w:color w:val="FF0000"/>
            </w:rPr>
          </w:rPrChange>
        </w:rPr>
      </w:pPr>
      <w:r>
        <w:rPr>
          <w:b/>
          <w:bCs/>
        </w:rPr>
        <w:t>Networking:</w:t>
      </w:r>
      <w:r w:rsidR="00F951A2">
        <w:rPr>
          <w:b/>
          <w:bCs/>
        </w:rPr>
        <w:t xml:space="preserve"> </w:t>
      </w:r>
      <w:ins w:id="649" w:author="Andrew McColl" w:date="2020-04-30T16:47:00Z">
        <w:r w:rsidR="00F951A2">
          <w:rPr>
            <w:color w:val="FF0000"/>
          </w:rPr>
          <w:t>The Distributed Computer</w:t>
        </w:r>
      </w:ins>
      <w:ins w:id="650" w:author="Andrew McColl" w:date="2020-04-30T16:49:00Z">
        <w:r w:rsidR="00F951A2">
          <w:rPr>
            <w:color w:val="FF0000"/>
          </w:rPr>
          <w:t xml:space="preserve"> is a </w:t>
        </w:r>
      </w:ins>
      <w:ins w:id="651" w:author="Andrew McColl" w:date="2020-04-30T16:50:00Z">
        <w:r w:rsidR="00F951A2">
          <w:rPr>
            <w:color w:val="FF0000"/>
          </w:rPr>
          <w:t xml:space="preserve">network </w:t>
        </w:r>
      </w:ins>
      <w:ins w:id="652" w:author="Andrew McColl" w:date="2020-04-30T16:49:00Z">
        <w:r w:rsidR="00F951A2">
          <w:rPr>
            <w:color w:val="FF0000"/>
          </w:rPr>
          <w:t xml:space="preserve">overlay that abstracts and routes data across </w:t>
        </w:r>
      </w:ins>
      <w:ins w:id="653" w:author="Andrew McColl" w:date="2020-04-30T16:50:00Z">
        <w:r w:rsidR="00F951A2">
          <w:rPr>
            <w:color w:val="FF0000"/>
          </w:rPr>
          <w:t>heterogenous topographies</w:t>
        </w:r>
      </w:ins>
      <w:ins w:id="654" w:author="Andrew McColl" w:date="2020-04-30T16:49:00Z">
        <w:r w:rsidR="00F951A2">
          <w:rPr>
            <w:color w:val="FF0000"/>
          </w:rPr>
          <w:t xml:space="preserve">. </w:t>
        </w:r>
      </w:ins>
      <w:ins w:id="655" w:author="Andrew McColl" w:date="2020-04-30T16:53:00Z">
        <w:r w:rsidR="00BC34A3">
          <w:rPr>
            <w:color w:val="FF0000"/>
          </w:rPr>
          <w:t>Every</w:t>
        </w:r>
      </w:ins>
      <w:r w:rsidR="009235D7">
        <w:rPr>
          <w:color w:val="FF0000"/>
        </w:rPr>
        <w:t xml:space="preserve"> type of connection</w:t>
      </w:r>
      <w:ins w:id="656" w:author="Andrew McColl" w:date="2020-04-30T16:53:00Z">
        <w:r w:rsidR="00BC34A3">
          <w:rPr>
            <w:color w:val="FF0000"/>
          </w:rPr>
          <w:t xml:space="preserve"> from Ethernet to 5G </w:t>
        </w:r>
      </w:ins>
      <w:ins w:id="657" w:author="Andrew McColl" w:date="2020-04-30T16:54:00Z">
        <w:r w:rsidR="00BC34A3">
          <w:rPr>
            <w:color w:val="FF0000"/>
          </w:rPr>
          <w:t>is abstracted</w:t>
        </w:r>
      </w:ins>
      <w:r w:rsidR="009235D7">
        <w:rPr>
          <w:color w:val="FF0000"/>
        </w:rPr>
        <w:t xml:space="preserve"> in the same way</w:t>
      </w:r>
      <w:ins w:id="658" w:author="Andrew McColl" w:date="2020-04-30T16:54:00Z">
        <w:r w:rsidR="00BC34A3">
          <w:rPr>
            <w:color w:val="FF0000"/>
          </w:rPr>
          <w:t xml:space="preserve"> </w:t>
        </w:r>
      </w:ins>
      <w:r w:rsidR="009235D7">
        <w:rPr>
          <w:color w:val="FF0000"/>
        </w:rPr>
        <w:t>to improve ease-of-use.</w:t>
      </w:r>
    </w:p>
    <w:p w14:paraId="1938AF59" w14:textId="77777777" w:rsidR="00F951A2" w:rsidRPr="00F951A2" w:rsidRDefault="00F951A2">
      <w:pPr>
        <w:pStyle w:val="ListParagraph"/>
        <w:rPr>
          <w:ins w:id="659" w:author="Andrew McColl" w:date="2020-04-30T16:51:00Z"/>
          <w:b/>
          <w:bCs/>
          <w:rPrChange w:id="660" w:author="Andrew McColl" w:date="2020-04-30T16:51:00Z">
            <w:rPr>
              <w:ins w:id="661" w:author="Andrew McColl" w:date="2020-04-30T16:51:00Z"/>
              <w:color w:val="FF0000"/>
            </w:rPr>
          </w:rPrChange>
        </w:rPr>
        <w:pPrChange w:id="662" w:author="Andrew McColl" w:date="2020-04-30T16:51:00Z">
          <w:pPr>
            <w:pStyle w:val="ListParagraph"/>
            <w:numPr>
              <w:numId w:val="5"/>
            </w:numPr>
            <w:tabs>
              <w:tab w:val="num" w:pos="720"/>
            </w:tabs>
            <w:ind w:hanging="360"/>
          </w:pPr>
        </w:pPrChange>
      </w:pPr>
    </w:p>
    <w:p w14:paraId="04CC57E8" w14:textId="48BFB174" w:rsidR="002E3BE1" w:rsidRDefault="00F951A2" w:rsidP="00F951A2">
      <w:pPr>
        <w:pStyle w:val="ListParagraph"/>
        <w:rPr>
          <w:ins w:id="663" w:author="Andrew McColl" w:date="2020-04-30T16:56:00Z"/>
          <w:color w:val="FF0000"/>
        </w:rPr>
      </w:pPr>
      <w:ins w:id="664" w:author="Andrew McColl" w:date="2020-04-30T16:49:00Z">
        <w:r>
          <w:rPr>
            <w:color w:val="FF0000"/>
          </w:rPr>
          <w:t xml:space="preserve">Every </w:t>
        </w:r>
      </w:ins>
      <w:ins w:id="665" w:author="Andrew McColl" w:date="2020-04-30T16:50:00Z">
        <w:r>
          <w:rPr>
            <w:color w:val="FF0000"/>
          </w:rPr>
          <w:t xml:space="preserve">device connected to </w:t>
        </w:r>
      </w:ins>
      <w:ins w:id="666" w:author="Andrew McColl" w:date="2020-04-30T16:51:00Z">
        <w:r>
          <w:rPr>
            <w:color w:val="FF0000"/>
          </w:rPr>
          <w:t xml:space="preserve">DCP is given an identifier tag along with data regarding its bandwidth, security, and owner. When a developer deploys their job through the protocol, </w:t>
        </w:r>
      </w:ins>
      <w:ins w:id="667" w:author="Andrew McColl" w:date="2020-04-30T16:52:00Z">
        <w:r>
          <w:rPr>
            <w:color w:val="FF0000"/>
          </w:rPr>
          <w:t>all data is sent to the central Scheduler</w:t>
        </w:r>
        <w:r w:rsidR="00BC34A3">
          <w:rPr>
            <w:color w:val="FF0000"/>
          </w:rPr>
          <w:t>, is fragmented, and transmitted to the ideal device</w:t>
        </w:r>
      </w:ins>
      <w:ins w:id="668" w:author="Andrew McColl" w:date="2020-04-30T16:54:00Z">
        <w:r w:rsidR="00BC34A3">
          <w:rPr>
            <w:color w:val="FF0000"/>
          </w:rPr>
          <w:t xml:space="preserve"> to be computed</w:t>
        </w:r>
      </w:ins>
      <w:ins w:id="669" w:author="Andrew McColl" w:date="2020-04-30T16:53:00Z">
        <w:r w:rsidR="00BC34A3">
          <w:rPr>
            <w:color w:val="FF0000"/>
          </w:rPr>
          <w:t xml:space="preserve">. </w:t>
        </w:r>
      </w:ins>
    </w:p>
    <w:p w14:paraId="7D079112" w14:textId="77777777" w:rsidR="009235D7" w:rsidRDefault="009235D7">
      <w:pPr>
        <w:pStyle w:val="ListParagraph"/>
        <w:rPr>
          <w:b/>
          <w:bCs/>
        </w:rPr>
        <w:pPrChange w:id="670" w:author="Andrew McColl" w:date="2020-04-30T16:51:00Z">
          <w:pPr>
            <w:pStyle w:val="ListParagraph"/>
            <w:numPr>
              <w:numId w:val="5"/>
            </w:numPr>
            <w:tabs>
              <w:tab w:val="num" w:pos="720"/>
            </w:tabs>
            <w:ind w:hanging="360"/>
          </w:pPr>
        </w:pPrChange>
      </w:pPr>
    </w:p>
    <w:p w14:paraId="53D993D3" w14:textId="72FE553A" w:rsidR="007E3CA2" w:rsidRPr="007E3CA2" w:rsidRDefault="002E3BE1" w:rsidP="007E3CA2">
      <w:pPr>
        <w:pStyle w:val="ListParagraph"/>
        <w:numPr>
          <w:ilvl w:val="0"/>
          <w:numId w:val="5"/>
        </w:numPr>
        <w:rPr>
          <w:b/>
          <w:bCs/>
        </w:rPr>
      </w:pPr>
      <w:r>
        <w:rPr>
          <w:b/>
          <w:bCs/>
        </w:rPr>
        <w:t>Storage:</w:t>
      </w:r>
      <w:ins w:id="671" w:author="Andrew McColl" w:date="2020-04-30T16:55:00Z">
        <w:r w:rsidR="009235D7">
          <w:rPr>
            <w:b/>
            <w:bCs/>
          </w:rPr>
          <w:t xml:space="preserve"> </w:t>
        </w:r>
        <w:r w:rsidR="009235D7">
          <w:rPr>
            <w:color w:val="FF0000"/>
          </w:rPr>
          <w:t>The user of DCP must currently provide their own storage</w:t>
        </w:r>
      </w:ins>
      <w:ins w:id="672" w:author="Andrew McColl" w:date="2020-04-30T16:56:00Z">
        <w:r w:rsidR="009235D7">
          <w:rPr>
            <w:color w:val="FF0000"/>
          </w:rPr>
          <w:t xml:space="preserve"> platform</w:t>
        </w:r>
      </w:ins>
      <w:ins w:id="673" w:author="Andrew McColl" w:date="2020-04-30T16:55:00Z">
        <w:r w:rsidR="009235D7">
          <w:rPr>
            <w:color w:val="FF0000"/>
          </w:rPr>
          <w:t xml:space="preserve"> to </w:t>
        </w:r>
      </w:ins>
      <w:r w:rsidR="007E3CA2">
        <w:rPr>
          <w:color w:val="FF0000"/>
        </w:rPr>
        <w:t xml:space="preserve">read and write data. This storage can be either on-premises or </w:t>
      </w:r>
      <w:ins w:id="674" w:author="Andrew McColl" w:date="2020-05-01T14:40:00Z">
        <w:r w:rsidR="002045B9">
          <w:rPr>
            <w:color w:val="FF0000"/>
          </w:rPr>
          <w:t>c</w:t>
        </w:r>
      </w:ins>
      <w:del w:id="675" w:author="Andrew McColl" w:date="2020-05-01T14:40:00Z">
        <w:r w:rsidR="007E3CA2" w:rsidDel="002045B9">
          <w:rPr>
            <w:color w:val="FF0000"/>
          </w:rPr>
          <w:delText>C</w:delText>
        </w:r>
      </w:del>
      <w:r w:rsidR="007E3CA2">
        <w:rPr>
          <w:color w:val="FF0000"/>
        </w:rPr>
        <w:t>loud-based.</w:t>
      </w:r>
    </w:p>
    <w:p w14:paraId="5D08F55E" w14:textId="77777777" w:rsidR="007E3CA2" w:rsidRPr="007E3CA2" w:rsidRDefault="007E3CA2" w:rsidP="007E3CA2">
      <w:pPr>
        <w:ind w:left="720"/>
        <w:rPr>
          <w:color w:val="FF0000"/>
        </w:rPr>
      </w:pPr>
      <w:r>
        <w:rPr>
          <w:color w:val="FF0000"/>
        </w:rPr>
        <w:t>All data is transmitted and computed as JSON objects. DCP Workers have no I/O capability with the underlying hardware, and the Scheduler does not store data that passes through it.</w:t>
      </w:r>
    </w:p>
    <w:p w14:paraId="6A03DEA0" w14:textId="3BBA10AF" w:rsidR="002E3BE1" w:rsidRPr="007E3CA2" w:rsidDel="007E3CA2" w:rsidRDefault="007E3CA2">
      <w:pPr>
        <w:rPr>
          <w:del w:id="676" w:author="Andrew McColl" w:date="2020-04-30T17:01:00Z"/>
          <w:b/>
          <w:bCs/>
        </w:rPr>
        <w:pPrChange w:id="677" w:author="Andrew McColl" w:date="2020-04-30T17:01:00Z">
          <w:pPr>
            <w:pStyle w:val="ListParagraph"/>
            <w:numPr>
              <w:numId w:val="5"/>
            </w:numPr>
            <w:tabs>
              <w:tab w:val="num" w:pos="720"/>
            </w:tabs>
            <w:ind w:hanging="360"/>
          </w:pPr>
        </w:pPrChange>
      </w:pPr>
      <w:del w:id="678" w:author="Andrew McColl" w:date="2020-04-30T17:01:00Z">
        <w:r w:rsidRPr="007E3CA2" w:rsidDel="007E3CA2">
          <w:rPr>
            <w:color w:val="FF0000"/>
          </w:rPr>
          <w:delText>read and write data.</w:delText>
        </w:r>
      </w:del>
    </w:p>
    <w:p w14:paraId="6D03DC6C" w14:textId="624A4E4E" w:rsidR="009235D7" w:rsidRPr="007E3CA2" w:rsidRDefault="007E3CA2" w:rsidP="007E3CA2">
      <w:pPr>
        <w:rPr>
          <w:ins w:id="679" w:author="Andrew McColl" w:date="2020-04-30T17:01:00Z"/>
          <w:b/>
          <w:bCs/>
          <w:rPrChange w:id="680" w:author="Andrew McColl" w:date="2020-04-30T17:01:00Z">
            <w:rPr>
              <w:ins w:id="681" w:author="Andrew McColl" w:date="2020-04-30T17:01:00Z"/>
              <w:color w:val="FF0000"/>
            </w:rPr>
          </w:rPrChange>
        </w:rPr>
      </w:pPr>
      <w:del w:id="682" w:author="Andrew McColl" w:date="2020-04-30T17:01:00Z">
        <w:r w:rsidDel="007E3CA2">
          <w:delText>All data is transmitted and computed as JSON objects. DCP Workers have no I/O capability with the underlying hardware, and the Scheduler does not store data that passes through it.</w:delText>
        </w:r>
      </w:del>
    </w:p>
    <w:p w14:paraId="57AAF082" w14:textId="77777777" w:rsidR="007E3CA2" w:rsidRDefault="007E3CA2">
      <w:pPr>
        <w:pStyle w:val="ListParagraph"/>
        <w:rPr>
          <w:b/>
          <w:bCs/>
        </w:rPr>
        <w:pPrChange w:id="683" w:author="Andrew McColl" w:date="2020-04-30T17:01:00Z">
          <w:pPr>
            <w:pStyle w:val="ListParagraph"/>
            <w:numPr>
              <w:numId w:val="5"/>
            </w:numPr>
            <w:tabs>
              <w:tab w:val="num" w:pos="720"/>
            </w:tabs>
            <w:ind w:hanging="360"/>
          </w:pPr>
        </w:pPrChange>
      </w:pPr>
    </w:p>
    <w:p w14:paraId="1CE674C7" w14:textId="77777777" w:rsidR="002E3BE1" w:rsidRPr="002E3BE1" w:rsidRDefault="002E3BE1" w:rsidP="002E3BE1">
      <w:pPr>
        <w:pStyle w:val="ListParagraph"/>
        <w:numPr>
          <w:ilvl w:val="0"/>
          <w:numId w:val="5"/>
        </w:numPr>
        <w:rPr>
          <w:b/>
          <w:bCs/>
        </w:rPr>
      </w:pPr>
      <w:r>
        <w:rPr>
          <w:b/>
          <w:bCs/>
        </w:rPr>
        <w:t xml:space="preserve">Compute: </w:t>
      </w:r>
      <w:r w:rsidRPr="002E3BE1">
        <w:t>The Distributed Computer is a pool of serverless compute resources across various nodes and machines. When a developer initiates a workload through this network, it is characterized and then matched with the appropriate type of hardware.</w:t>
      </w:r>
    </w:p>
    <w:p w14:paraId="501AB934" w14:textId="77777777" w:rsidR="002E3BE1" w:rsidRPr="002E3BE1" w:rsidRDefault="002E3BE1" w:rsidP="002E3BE1">
      <w:pPr>
        <w:pStyle w:val="ListParagraph"/>
        <w:rPr>
          <w:b/>
          <w:bCs/>
        </w:rPr>
      </w:pPr>
    </w:p>
    <w:p w14:paraId="4BFB92CB" w14:textId="482C130B" w:rsidR="002E3BE1" w:rsidRDefault="002E3BE1" w:rsidP="002E3BE1">
      <w:pPr>
        <w:pStyle w:val="ListParagraph"/>
      </w:pPr>
      <w:r w:rsidRPr="002E3BE1">
        <w:t>A single workload can be any size, from a single virtual thread running inside an isolated sandbox to multiple datacent</w:t>
      </w:r>
      <w:del w:id="684" w:author="Andrew McColl" w:date="2020-04-30T15:30:00Z">
        <w:r w:rsidRPr="002E3BE1" w:rsidDel="007F5930">
          <w:delText>er</w:delText>
        </w:r>
      </w:del>
      <w:ins w:id="685" w:author="Andrew McColl" w:date="2020-04-30T15:30:00Z">
        <w:r w:rsidR="007F5930">
          <w:t>re</w:t>
        </w:r>
      </w:ins>
      <w:r w:rsidRPr="002E3BE1">
        <w:t>s in different cities. All compute is executed inside the same secure JavaScript V8 engine as local DCP instances.</w:t>
      </w:r>
    </w:p>
    <w:p w14:paraId="5DE377EB" w14:textId="77777777" w:rsidR="009235D7" w:rsidRPr="002E3BE1" w:rsidRDefault="009235D7" w:rsidP="002E3BE1">
      <w:pPr>
        <w:pStyle w:val="ListParagraph"/>
      </w:pPr>
    </w:p>
    <w:p w14:paraId="36935B8D" w14:textId="7B340D7F" w:rsidR="002E3BE1" w:rsidRPr="00244FFF" w:rsidRDefault="002E3BE1" w:rsidP="002E3BE1">
      <w:pPr>
        <w:pStyle w:val="ListParagraph"/>
        <w:numPr>
          <w:ilvl w:val="0"/>
          <w:numId w:val="5"/>
        </w:numPr>
        <w:rPr>
          <w:ins w:id="686" w:author="Andrew McColl" w:date="2020-04-30T17:28:00Z"/>
          <w:b/>
          <w:bCs/>
          <w:rPrChange w:id="687" w:author="Andrew McColl" w:date="2020-04-30T17:28:00Z">
            <w:rPr>
              <w:ins w:id="688" w:author="Andrew McColl" w:date="2020-04-30T17:28:00Z"/>
              <w:color w:val="FF0000"/>
            </w:rPr>
          </w:rPrChange>
        </w:rPr>
      </w:pPr>
      <w:r>
        <w:rPr>
          <w:b/>
          <w:bCs/>
        </w:rPr>
        <w:t>Memory:</w:t>
      </w:r>
      <w:r w:rsidR="007E3CA2">
        <w:rPr>
          <w:b/>
          <w:bCs/>
        </w:rPr>
        <w:t xml:space="preserve"> </w:t>
      </w:r>
      <w:ins w:id="689" w:author="Andrew McColl" w:date="2020-04-30T17:02:00Z">
        <w:r w:rsidR="004C141A">
          <w:rPr>
            <w:color w:val="FF0000"/>
          </w:rPr>
          <w:t>DCP uses the memory of the underlying infrastructure</w:t>
        </w:r>
      </w:ins>
      <w:ins w:id="690" w:author="Andrew McColl" w:date="2020-04-30T17:03:00Z">
        <w:r w:rsidR="004C141A">
          <w:rPr>
            <w:color w:val="FF0000"/>
          </w:rPr>
          <w:t>, which is abstracted away for the developer. A user may however specify a minimum amount of memory</w:t>
        </w:r>
      </w:ins>
      <w:ins w:id="691" w:author="Andrew McColl" w:date="2020-04-30T17:09:00Z">
        <w:r w:rsidR="004C141A">
          <w:rPr>
            <w:color w:val="FF0000"/>
          </w:rPr>
          <w:t xml:space="preserve"> </w:t>
        </w:r>
      </w:ins>
      <w:ins w:id="692" w:author="Andrew McColl" w:date="2020-04-30T17:28:00Z">
        <w:r w:rsidR="00244FFF">
          <w:rPr>
            <w:color w:val="FF0000"/>
          </w:rPr>
          <w:t>that is needed for their application.</w:t>
        </w:r>
      </w:ins>
    </w:p>
    <w:p w14:paraId="16F6A804" w14:textId="232867D5" w:rsidR="00244FFF" w:rsidRPr="00244FFF" w:rsidRDefault="00244FFF">
      <w:pPr>
        <w:ind w:left="720"/>
        <w:rPr>
          <w:color w:val="FF0000"/>
          <w:rPrChange w:id="693" w:author="Andrew McColl" w:date="2020-04-30T17:28:00Z">
            <w:rPr/>
          </w:rPrChange>
        </w:rPr>
        <w:pPrChange w:id="694" w:author="Andrew McColl" w:date="2020-04-30T17:28:00Z">
          <w:pPr>
            <w:pStyle w:val="ListParagraph"/>
            <w:numPr>
              <w:numId w:val="5"/>
            </w:numPr>
            <w:tabs>
              <w:tab w:val="num" w:pos="720"/>
            </w:tabs>
            <w:ind w:hanging="360"/>
          </w:pPr>
        </w:pPrChange>
      </w:pPr>
      <w:ins w:id="695" w:author="Andrew McColl" w:date="2020-04-30T17:29:00Z">
        <w:r>
          <w:rPr>
            <w:color w:val="FF0000"/>
          </w:rPr>
          <w:t xml:space="preserve">DCP instances require almost no memory from the hardware </w:t>
        </w:r>
      </w:ins>
      <w:ins w:id="696" w:author="Andrew McColl" w:date="2020-04-30T17:30:00Z">
        <w:r>
          <w:rPr>
            <w:color w:val="FF0000"/>
          </w:rPr>
          <w:t>because it uses the</w:t>
        </w:r>
      </w:ins>
      <w:ins w:id="697" w:author="Andrew McColl" w:date="2020-04-30T17:31:00Z">
        <w:r>
          <w:rPr>
            <w:color w:val="FF0000"/>
          </w:rPr>
          <w:t xml:space="preserve"> lightweight</w:t>
        </w:r>
      </w:ins>
      <w:ins w:id="698" w:author="Andrew McColl" w:date="2020-04-30T17:30:00Z">
        <w:r>
          <w:rPr>
            <w:color w:val="FF0000"/>
          </w:rPr>
          <w:t xml:space="preserve"> V8 </w:t>
        </w:r>
      </w:ins>
      <w:ins w:id="699" w:author="Andrew McColl" w:date="2020-04-30T17:31:00Z">
        <w:r>
          <w:rPr>
            <w:color w:val="FF0000"/>
          </w:rPr>
          <w:t>JavaScript e</w:t>
        </w:r>
      </w:ins>
      <w:ins w:id="700" w:author="Andrew McColl" w:date="2020-04-30T17:30:00Z">
        <w:r>
          <w:rPr>
            <w:color w:val="FF0000"/>
          </w:rPr>
          <w:t xml:space="preserve">ngine. Every core on a machine running DCP uses the same </w:t>
        </w:r>
      </w:ins>
      <w:ins w:id="701" w:author="Andrew McColl" w:date="2020-04-30T17:31:00Z">
        <w:r>
          <w:rPr>
            <w:color w:val="FF0000"/>
          </w:rPr>
          <w:t>overhead, leaving substantially more room for y</w:t>
        </w:r>
      </w:ins>
      <w:ins w:id="702" w:author="Andrew McColl" w:date="2020-04-30T17:32:00Z">
        <w:r>
          <w:rPr>
            <w:color w:val="FF0000"/>
          </w:rPr>
          <w:t>our</w:t>
        </w:r>
      </w:ins>
      <w:ins w:id="703" w:author="Andrew McColl" w:date="2020-04-30T17:31:00Z">
        <w:r>
          <w:rPr>
            <w:color w:val="FF0000"/>
          </w:rPr>
          <w:t xml:space="preserve"> dataset itself.</w:t>
        </w:r>
      </w:ins>
    </w:p>
    <w:p w14:paraId="0EAC97F9" w14:textId="77777777" w:rsidR="009235D7" w:rsidRDefault="009235D7" w:rsidP="009235D7">
      <w:pPr>
        <w:pStyle w:val="ListParagraph"/>
        <w:rPr>
          <w:b/>
          <w:bCs/>
        </w:rPr>
      </w:pPr>
    </w:p>
    <w:p w14:paraId="3F959F24" w14:textId="77777777" w:rsidR="00D53012" w:rsidRPr="00D53012" w:rsidRDefault="002E3BE1" w:rsidP="009235D7">
      <w:pPr>
        <w:pStyle w:val="ListParagraph"/>
        <w:numPr>
          <w:ilvl w:val="0"/>
          <w:numId w:val="5"/>
        </w:numPr>
        <w:rPr>
          <w:ins w:id="704" w:author="Andrew McColl" w:date="2020-04-30T17:34:00Z"/>
          <w:b/>
          <w:bCs/>
          <w:rPrChange w:id="705" w:author="Andrew McColl" w:date="2020-04-30T17:34:00Z">
            <w:rPr>
              <w:ins w:id="706" w:author="Andrew McColl" w:date="2020-04-30T17:34:00Z"/>
              <w:color w:val="FF0000"/>
            </w:rPr>
          </w:rPrChange>
        </w:rPr>
      </w:pPr>
      <w:r>
        <w:rPr>
          <w:b/>
          <w:bCs/>
        </w:rPr>
        <w:t>Providers:</w:t>
      </w:r>
      <w:ins w:id="707" w:author="Andrew McColl" w:date="2020-04-30T17:32:00Z">
        <w:r w:rsidR="00244FFF">
          <w:rPr>
            <w:b/>
            <w:bCs/>
          </w:rPr>
          <w:t xml:space="preserve"> </w:t>
        </w:r>
        <w:r w:rsidR="00244FFF">
          <w:rPr>
            <w:color w:val="FF0000"/>
          </w:rPr>
          <w:t>Any person or institution can provide compute for the Distributed Computer</w:t>
        </w:r>
        <w:r w:rsidR="00D53012">
          <w:rPr>
            <w:color w:val="FF0000"/>
          </w:rPr>
          <w:t xml:space="preserve"> as easily as signing in to a</w:t>
        </w:r>
      </w:ins>
      <w:ins w:id="708" w:author="Andrew McColl" w:date="2020-04-30T17:33:00Z">
        <w:r w:rsidR="00D53012">
          <w:rPr>
            <w:color w:val="FF0000"/>
          </w:rPr>
          <w:t xml:space="preserve"> web account. The array of hardware that can be accessed is vast, ranging from workstation CPUs to the GPUs in</w:t>
        </w:r>
      </w:ins>
      <w:ins w:id="709" w:author="Andrew McColl" w:date="2020-04-30T17:34:00Z">
        <w:r w:rsidR="00D53012">
          <w:rPr>
            <w:color w:val="FF0000"/>
          </w:rPr>
          <w:t xml:space="preserve"> a corporate datacentre.</w:t>
        </w:r>
      </w:ins>
    </w:p>
    <w:p w14:paraId="671C7A70" w14:textId="58AF59A3" w:rsidR="009235D7" w:rsidRPr="00D53012" w:rsidRDefault="00D53012">
      <w:pPr>
        <w:ind w:left="720"/>
        <w:rPr>
          <w:b/>
          <w:bCs/>
          <w:rPrChange w:id="710" w:author="Andrew McColl" w:date="2020-04-30T17:34:00Z">
            <w:rPr/>
          </w:rPrChange>
        </w:rPr>
        <w:pPrChange w:id="711" w:author="Andrew McColl" w:date="2020-04-30T17:34:00Z">
          <w:pPr>
            <w:pStyle w:val="ListParagraph"/>
            <w:numPr>
              <w:numId w:val="5"/>
            </w:numPr>
            <w:tabs>
              <w:tab w:val="num" w:pos="720"/>
            </w:tabs>
            <w:ind w:hanging="360"/>
          </w:pPr>
        </w:pPrChange>
      </w:pPr>
      <w:ins w:id="712" w:author="Andrew McColl" w:date="2020-04-30T17:34:00Z">
        <w:r>
          <w:rPr>
            <w:color w:val="FF0000"/>
          </w:rPr>
          <w:t xml:space="preserve">It is possible for providers to </w:t>
        </w:r>
      </w:ins>
      <w:ins w:id="713" w:author="Andrew McColl" w:date="2020-04-30T17:35:00Z">
        <w:r>
          <w:rPr>
            <w:color w:val="FF0000"/>
          </w:rPr>
          <w:t>build their own private cloud using a DCP Compute Group and also supply the Distributed Computer.</w:t>
        </w:r>
      </w:ins>
      <w:ins w:id="714" w:author="Andrew McColl" w:date="2020-04-30T17:33:00Z">
        <w:r w:rsidRPr="00D53012">
          <w:rPr>
            <w:color w:val="FF0000"/>
            <w:rPrChange w:id="715" w:author="Andrew McColl" w:date="2020-04-30T17:34:00Z">
              <w:rPr/>
            </w:rPrChange>
          </w:rPr>
          <w:t xml:space="preserve"> </w:t>
        </w:r>
      </w:ins>
      <w:ins w:id="716" w:author="Andrew McColl" w:date="2020-04-30T17:37:00Z">
        <w:r>
          <w:rPr>
            <w:color w:val="FF0000"/>
          </w:rPr>
          <w:t>Some may also consume resources from other providers during periods of high traffic, or donate spare cycles for non-profit</w:t>
        </w:r>
      </w:ins>
      <w:ins w:id="717" w:author="Andrew McColl" w:date="2020-04-30T17:38:00Z">
        <w:r>
          <w:rPr>
            <w:color w:val="FF0000"/>
          </w:rPr>
          <w:t xml:space="preserve"> initiatives</w:t>
        </w:r>
      </w:ins>
      <w:ins w:id="718" w:author="Andrew McColl" w:date="2020-04-30T17:37:00Z">
        <w:r>
          <w:rPr>
            <w:color w:val="FF0000"/>
          </w:rPr>
          <w:t>.</w:t>
        </w:r>
      </w:ins>
    </w:p>
    <w:p w14:paraId="3A9E98DC" w14:textId="77777777" w:rsidR="009235D7" w:rsidRDefault="009235D7" w:rsidP="009235D7">
      <w:pPr>
        <w:pStyle w:val="ListParagraph"/>
        <w:rPr>
          <w:b/>
          <w:bCs/>
        </w:rPr>
      </w:pPr>
    </w:p>
    <w:p w14:paraId="349599C8" w14:textId="6F30CD7F" w:rsidR="002E3BE1" w:rsidRPr="00D53012" w:rsidRDefault="002E3BE1" w:rsidP="002E3BE1">
      <w:pPr>
        <w:pStyle w:val="ListParagraph"/>
        <w:numPr>
          <w:ilvl w:val="0"/>
          <w:numId w:val="5"/>
        </w:numPr>
        <w:rPr>
          <w:ins w:id="719" w:author="Andrew McColl" w:date="2020-04-30T17:38:00Z"/>
          <w:b/>
          <w:bCs/>
          <w:rPrChange w:id="720" w:author="Andrew McColl" w:date="2020-04-30T17:38:00Z">
            <w:rPr>
              <w:ins w:id="721" w:author="Andrew McColl" w:date="2020-04-30T17:38:00Z"/>
              <w:color w:val="FF0000"/>
            </w:rPr>
          </w:rPrChange>
        </w:rPr>
      </w:pPr>
      <w:r>
        <w:rPr>
          <w:b/>
          <w:bCs/>
        </w:rPr>
        <w:t>Security:</w:t>
      </w:r>
      <w:ins w:id="722" w:author="Andrew McColl" w:date="2020-04-30T17:38:00Z">
        <w:r w:rsidR="00D53012">
          <w:rPr>
            <w:b/>
            <w:bCs/>
          </w:rPr>
          <w:t xml:space="preserve"> </w:t>
        </w:r>
        <w:r w:rsidR="00D53012">
          <w:rPr>
            <w:color w:val="FF0000"/>
          </w:rPr>
          <w:t xml:space="preserve">There are multiple levels of security in DCP. </w:t>
        </w:r>
      </w:ins>
      <w:ins w:id="723" w:author="Andrew McColl" w:date="2020-04-30T17:42:00Z">
        <w:r w:rsidR="00D53012">
          <w:rPr>
            <w:color w:val="FF0000"/>
          </w:rPr>
          <w:t xml:space="preserve">Developers can choose to send </w:t>
        </w:r>
      </w:ins>
      <w:ins w:id="724" w:author="Andrew McColl" w:date="2020-04-30T17:43:00Z">
        <w:r w:rsidR="00C82EF8">
          <w:rPr>
            <w:color w:val="FF0000"/>
          </w:rPr>
          <w:t>sensitive</w:t>
        </w:r>
      </w:ins>
      <w:ins w:id="725" w:author="Andrew McColl" w:date="2020-04-30T17:42:00Z">
        <w:r w:rsidR="00D53012">
          <w:rPr>
            <w:color w:val="FF0000"/>
          </w:rPr>
          <w:t xml:space="preserve"> workloads to datacentres with appropriate security </w:t>
        </w:r>
        <w:r w:rsidR="00C82EF8">
          <w:rPr>
            <w:color w:val="FF0000"/>
          </w:rPr>
          <w:t xml:space="preserve">and location </w:t>
        </w:r>
        <w:r w:rsidR="00D53012">
          <w:rPr>
            <w:color w:val="FF0000"/>
          </w:rPr>
          <w:t>certificates</w:t>
        </w:r>
        <w:r w:rsidR="00C82EF8">
          <w:rPr>
            <w:color w:val="FF0000"/>
          </w:rPr>
          <w:t>.</w:t>
        </w:r>
      </w:ins>
      <w:ins w:id="726" w:author="Andrew McColl" w:date="2020-04-30T17:43:00Z">
        <w:r w:rsidR="00C82EF8">
          <w:rPr>
            <w:color w:val="FF0000"/>
          </w:rPr>
          <w:t xml:space="preserve"> Compute Groups </w:t>
        </w:r>
      </w:ins>
      <w:ins w:id="727" w:author="Andrew McColl" w:date="2020-04-30T17:44:00Z">
        <w:r w:rsidR="00C82EF8">
          <w:rPr>
            <w:color w:val="FF0000"/>
          </w:rPr>
          <w:t>multiply the</w:t>
        </w:r>
      </w:ins>
      <w:ins w:id="728" w:author="Andrew McColl" w:date="2020-04-30T17:43:00Z">
        <w:r w:rsidR="00C82EF8">
          <w:rPr>
            <w:color w:val="FF0000"/>
          </w:rPr>
          <w:t xml:space="preserve"> </w:t>
        </w:r>
      </w:ins>
      <w:ins w:id="729" w:author="Andrew McColl" w:date="2020-04-30T17:44:00Z">
        <w:r w:rsidR="00C82EF8">
          <w:rPr>
            <w:color w:val="FF0000"/>
          </w:rPr>
          <w:t>cycles available on-premises so sensitive data never has to leave the four walls.</w:t>
        </w:r>
      </w:ins>
      <w:ins w:id="730" w:author="Andrew McColl" w:date="2020-04-30T17:43:00Z">
        <w:r w:rsidR="00C82EF8">
          <w:rPr>
            <w:color w:val="FF0000"/>
          </w:rPr>
          <w:t xml:space="preserve"> </w:t>
        </w:r>
      </w:ins>
    </w:p>
    <w:p w14:paraId="1F536DC0" w14:textId="3990C92A" w:rsidR="00D53012" w:rsidRPr="00D53012" w:rsidRDefault="00D53012">
      <w:pPr>
        <w:ind w:left="720"/>
        <w:rPr>
          <w:color w:val="FF0000"/>
          <w:rPrChange w:id="731" w:author="Andrew McColl" w:date="2020-04-30T17:38:00Z">
            <w:rPr/>
          </w:rPrChange>
        </w:rPr>
        <w:pPrChange w:id="732" w:author="Andrew McColl" w:date="2020-04-30T17:38:00Z">
          <w:pPr>
            <w:pStyle w:val="ListParagraph"/>
            <w:numPr>
              <w:numId w:val="5"/>
            </w:numPr>
            <w:tabs>
              <w:tab w:val="num" w:pos="720"/>
            </w:tabs>
            <w:ind w:hanging="360"/>
          </w:pPr>
        </w:pPrChange>
      </w:pPr>
      <w:ins w:id="733" w:author="Andrew McColl" w:date="2020-04-30T17:39:00Z">
        <w:r>
          <w:rPr>
            <w:color w:val="FF0000"/>
          </w:rPr>
          <w:lastRenderedPageBreak/>
          <w:t>Workloads from different developers running on the same device are secure from each other</w:t>
        </w:r>
      </w:ins>
      <w:ins w:id="734" w:author="Andrew McColl" w:date="2020-04-30T17:45:00Z">
        <w:r w:rsidR="005B5662">
          <w:rPr>
            <w:color w:val="FF0000"/>
          </w:rPr>
          <w:t xml:space="preserve"> as well as the hardware providers, because </w:t>
        </w:r>
      </w:ins>
      <w:ins w:id="735" w:author="Andrew McColl" w:date="2020-04-30T17:39:00Z">
        <w:r>
          <w:rPr>
            <w:color w:val="FF0000"/>
          </w:rPr>
          <w:t xml:space="preserve">the </w:t>
        </w:r>
      </w:ins>
      <w:ins w:id="736" w:author="Andrew McColl" w:date="2020-04-30T17:41:00Z">
        <w:r>
          <w:rPr>
            <w:color w:val="FF0000"/>
          </w:rPr>
          <w:t>DCP S</w:t>
        </w:r>
      </w:ins>
      <w:ins w:id="737" w:author="Andrew McColl" w:date="2020-04-30T17:40:00Z">
        <w:r>
          <w:rPr>
            <w:color w:val="FF0000"/>
          </w:rPr>
          <w:t xml:space="preserve">andbox does not permit I/O. </w:t>
        </w:r>
      </w:ins>
      <w:ins w:id="738" w:author="Andrew McColl" w:date="2020-04-30T17:46:00Z">
        <w:r w:rsidR="005B5662">
          <w:rPr>
            <w:color w:val="FF0000"/>
          </w:rPr>
          <w:t>In the near future, different degrees of Homomorphic Encryption will also be integrated.</w:t>
        </w:r>
      </w:ins>
    </w:p>
    <w:p w14:paraId="19D6D54A" w14:textId="0DEEB1D5" w:rsidR="002E3BE1" w:rsidDel="005B5662" w:rsidRDefault="002E3BE1" w:rsidP="002E3BE1">
      <w:pPr>
        <w:rPr>
          <w:del w:id="739" w:author="Andrew McColl" w:date="2020-04-30T17:47:00Z"/>
        </w:rPr>
      </w:pPr>
      <w:del w:id="740" w:author="Andrew McColl" w:date="2020-04-30T17:46:00Z">
        <w:r w:rsidRPr="002E3BE1" w:rsidDel="005B5662">
          <w:delText xml:space="preserve">Access a personal supercomputer through the web with just a few lines of code. </w:delText>
        </w:r>
      </w:del>
      <w:del w:id="741" w:author="Andrew McColl" w:date="2020-04-30T17:47:00Z">
        <w:r w:rsidRPr="002E3BE1" w:rsidDel="005B5662">
          <w:delText>Get started with the documentation, developer tutorials, and free compute.</w:delText>
        </w:r>
      </w:del>
    </w:p>
    <w:p w14:paraId="56C962B7" w14:textId="06DCEB30" w:rsidR="002E3BE1" w:rsidRDefault="002E3BE1" w:rsidP="002E3BE1"/>
    <w:p w14:paraId="643748B5" w14:textId="40B3F73E" w:rsidR="002E3BE1" w:rsidRPr="005B5662" w:rsidRDefault="005B5662" w:rsidP="002E3BE1">
      <w:pPr>
        <w:rPr>
          <w:rFonts w:cstheme="minorHAnsi"/>
          <w:b/>
          <w:bCs/>
          <w:rPrChange w:id="742" w:author="Andrew McColl" w:date="2020-04-30T17:49:00Z">
            <w:rPr>
              <w:b/>
              <w:bCs/>
            </w:rPr>
          </w:rPrChange>
        </w:rPr>
      </w:pPr>
      <w:ins w:id="743" w:author="Andrew McColl" w:date="2020-04-30T17:47:00Z">
        <w:r w:rsidRPr="00EF184E">
          <w:rPr>
            <w:rFonts w:cstheme="minorHAnsi"/>
            <w:b/>
            <w:bCs/>
          </w:rPr>
          <w:t xml:space="preserve">The Cost of </w:t>
        </w:r>
      </w:ins>
      <w:del w:id="744" w:author="Andrew McColl" w:date="2020-04-30T17:47:00Z">
        <w:r w:rsidR="002E3BE1" w:rsidRPr="005B5662" w:rsidDel="005B5662">
          <w:rPr>
            <w:rFonts w:cstheme="minorHAnsi"/>
            <w:b/>
            <w:bCs/>
            <w:rPrChange w:id="745" w:author="Andrew McColl" w:date="2020-04-30T17:49:00Z">
              <w:rPr>
                <w:b/>
                <w:bCs/>
              </w:rPr>
            </w:rPrChange>
          </w:rPr>
          <w:delText>Economics of the Compute Economy</w:delText>
        </w:r>
      </w:del>
      <w:ins w:id="746" w:author="Andrew McColl" w:date="2020-04-30T17:47:00Z">
        <w:r w:rsidRPr="005B5662">
          <w:rPr>
            <w:rFonts w:cstheme="minorHAnsi"/>
            <w:b/>
            <w:bCs/>
            <w:rPrChange w:id="747" w:author="Andrew McColl" w:date="2020-04-30T17:49:00Z">
              <w:rPr>
                <w:b/>
                <w:bCs/>
              </w:rPr>
            </w:rPrChange>
          </w:rPr>
          <w:t>Compute</w:t>
        </w:r>
      </w:ins>
    </w:p>
    <w:p w14:paraId="34312EB7" w14:textId="77D82571" w:rsidR="002E3BE1" w:rsidRDefault="002E3BE1" w:rsidP="002E3BE1">
      <w:pPr>
        <w:rPr>
          <w:ins w:id="748" w:author="Andrew McColl" w:date="2020-05-01T13:59:00Z"/>
          <w:rFonts w:cstheme="minorHAnsi"/>
          <w:color w:val="212529"/>
          <w:sz w:val="21"/>
          <w:szCs w:val="21"/>
          <w:shd w:val="clear" w:color="auto" w:fill="FFFFFF"/>
        </w:rPr>
      </w:pPr>
      <w:del w:id="749" w:author="Andrew McColl" w:date="2020-04-30T17:47:00Z">
        <w:r w:rsidRPr="005B5662" w:rsidDel="005B5662">
          <w:rPr>
            <w:rFonts w:cstheme="minorHAnsi"/>
            <w:color w:val="212529"/>
            <w:sz w:val="21"/>
            <w:szCs w:val="21"/>
            <w:shd w:val="clear" w:color="auto" w:fill="FFFFFF"/>
            <w:rPrChange w:id="750" w:author="Andrew McColl" w:date="2020-04-30T17:49:00Z">
              <w:rPr>
                <w:rFonts w:ascii="Arial" w:hAnsi="Arial" w:cs="Arial"/>
                <w:color w:val="212529"/>
                <w:sz w:val="21"/>
                <w:szCs w:val="21"/>
                <w:shd w:val="clear" w:color="auto" w:fill="FFFFFF"/>
              </w:rPr>
            </w:rPrChange>
          </w:rPr>
          <w:delText>As data and compute requirements continue to rise exponentially, t</w:delText>
        </w:r>
      </w:del>
      <w:ins w:id="751" w:author="Andrew McColl" w:date="2020-04-30T17:47:00Z">
        <w:r w:rsidR="005B5662" w:rsidRPr="005B5662">
          <w:rPr>
            <w:rFonts w:cstheme="minorHAnsi"/>
            <w:color w:val="212529"/>
            <w:sz w:val="21"/>
            <w:szCs w:val="21"/>
            <w:shd w:val="clear" w:color="auto" w:fill="FFFFFF"/>
            <w:rPrChange w:id="752" w:author="Andrew McColl" w:date="2020-04-30T17:49:00Z">
              <w:rPr>
                <w:rFonts w:ascii="Arial" w:hAnsi="Arial" w:cs="Arial"/>
                <w:color w:val="212529"/>
                <w:sz w:val="21"/>
                <w:szCs w:val="21"/>
                <w:shd w:val="clear" w:color="auto" w:fill="FFFFFF"/>
              </w:rPr>
            </w:rPrChange>
          </w:rPr>
          <w:t>T</w:t>
        </w:r>
      </w:ins>
      <w:r w:rsidRPr="005B5662">
        <w:rPr>
          <w:rFonts w:cstheme="minorHAnsi"/>
          <w:color w:val="212529"/>
          <w:sz w:val="21"/>
          <w:szCs w:val="21"/>
          <w:shd w:val="clear" w:color="auto" w:fill="FFFFFF"/>
          <w:rPrChange w:id="753" w:author="Andrew McColl" w:date="2020-04-30T17:49:00Z">
            <w:rPr>
              <w:rFonts w:ascii="Arial" w:hAnsi="Arial" w:cs="Arial"/>
              <w:color w:val="212529"/>
              <w:sz w:val="21"/>
              <w:szCs w:val="21"/>
              <w:shd w:val="clear" w:color="auto" w:fill="FFFFFF"/>
            </w:rPr>
          </w:rPrChange>
        </w:rPr>
        <w:t xml:space="preserve">here is tremendous </w:t>
      </w:r>
      <w:del w:id="754" w:author="Andrew McColl" w:date="2020-04-30T17:48:00Z">
        <w:r w:rsidRPr="005B5662" w:rsidDel="005B5662">
          <w:rPr>
            <w:rFonts w:cstheme="minorHAnsi"/>
            <w:color w:val="212529"/>
            <w:sz w:val="21"/>
            <w:szCs w:val="21"/>
            <w:shd w:val="clear" w:color="auto" w:fill="FFFFFF"/>
            <w:rPrChange w:id="755" w:author="Andrew McColl" w:date="2020-04-30T17:49:00Z">
              <w:rPr>
                <w:rFonts w:ascii="Arial" w:hAnsi="Arial" w:cs="Arial"/>
                <w:color w:val="212529"/>
                <w:sz w:val="21"/>
                <w:szCs w:val="21"/>
                <w:shd w:val="clear" w:color="auto" w:fill="FFFFFF"/>
              </w:rPr>
            </w:rPrChange>
          </w:rPr>
          <w:delText xml:space="preserve">demand </w:delText>
        </w:r>
      </w:del>
      <w:ins w:id="756" w:author="Andrew McColl" w:date="2020-04-30T17:48:00Z">
        <w:r w:rsidR="005B5662" w:rsidRPr="005B5662">
          <w:rPr>
            <w:rFonts w:cstheme="minorHAnsi"/>
            <w:color w:val="212529"/>
            <w:sz w:val="21"/>
            <w:szCs w:val="21"/>
            <w:shd w:val="clear" w:color="auto" w:fill="FFFFFF"/>
            <w:rPrChange w:id="757" w:author="Andrew McColl" w:date="2020-04-30T17:49:00Z">
              <w:rPr>
                <w:rFonts w:ascii="Arial" w:hAnsi="Arial" w:cs="Arial"/>
                <w:color w:val="212529"/>
                <w:sz w:val="21"/>
                <w:szCs w:val="21"/>
                <w:shd w:val="clear" w:color="auto" w:fill="FFFFFF"/>
              </w:rPr>
            </w:rPrChange>
          </w:rPr>
          <w:t xml:space="preserve">competition </w:t>
        </w:r>
      </w:ins>
      <w:r w:rsidRPr="005B5662">
        <w:rPr>
          <w:rFonts w:cstheme="minorHAnsi"/>
          <w:color w:val="212529"/>
          <w:sz w:val="21"/>
          <w:szCs w:val="21"/>
          <w:shd w:val="clear" w:color="auto" w:fill="FFFFFF"/>
          <w:rPrChange w:id="758" w:author="Andrew McColl" w:date="2020-04-30T17:49:00Z">
            <w:rPr>
              <w:rFonts w:ascii="Arial" w:hAnsi="Arial" w:cs="Arial"/>
              <w:color w:val="212529"/>
              <w:sz w:val="21"/>
              <w:szCs w:val="21"/>
              <w:shd w:val="clear" w:color="auto" w:fill="FFFFFF"/>
            </w:rPr>
          </w:rPrChange>
        </w:rPr>
        <w:t xml:space="preserve">for scarce </w:t>
      </w:r>
      <w:del w:id="759" w:author="Andrew McColl" w:date="2020-04-30T17:47:00Z">
        <w:r w:rsidRPr="005B5662" w:rsidDel="005B5662">
          <w:rPr>
            <w:rFonts w:cstheme="minorHAnsi"/>
            <w:color w:val="212529"/>
            <w:sz w:val="21"/>
            <w:szCs w:val="21"/>
            <w:shd w:val="clear" w:color="auto" w:fill="FFFFFF"/>
            <w:rPrChange w:id="760" w:author="Andrew McColl" w:date="2020-04-30T17:49:00Z">
              <w:rPr>
                <w:rFonts w:ascii="Arial" w:hAnsi="Arial" w:cs="Arial"/>
                <w:color w:val="212529"/>
                <w:sz w:val="21"/>
                <w:szCs w:val="21"/>
                <w:shd w:val="clear" w:color="auto" w:fill="FFFFFF"/>
              </w:rPr>
            </w:rPrChange>
          </w:rPr>
          <w:delText xml:space="preserve">compute </w:delText>
        </w:r>
      </w:del>
      <w:r w:rsidRPr="005B5662">
        <w:rPr>
          <w:rFonts w:cstheme="minorHAnsi"/>
          <w:color w:val="212529"/>
          <w:sz w:val="21"/>
          <w:szCs w:val="21"/>
          <w:shd w:val="clear" w:color="auto" w:fill="FFFFFF"/>
          <w:rPrChange w:id="761" w:author="Andrew McColl" w:date="2020-04-30T17:49:00Z">
            <w:rPr>
              <w:rFonts w:ascii="Arial" w:hAnsi="Arial" w:cs="Arial"/>
              <w:color w:val="212529"/>
              <w:sz w:val="21"/>
              <w:szCs w:val="21"/>
              <w:shd w:val="clear" w:color="auto" w:fill="FFFFFF"/>
            </w:rPr>
          </w:rPrChange>
        </w:rPr>
        <w:t>resources</w:t>
      </w:r>
      <w:ins w:id="762" w:author="Andrew McColl" w:date="2020-04-30T17:47:00Z">
        <w:r w:rsidR="005B5662" w:rsidRPr="005B5662">
          <w:rPr>
            <w:rFonts w:cstheme="minorHAnsi"/>
            <w:color w:val="212529"/>
            <w:sz w:val="21"/>
            <w:szCs w:val="21"/>
            <w:shd w:val="clear" w:color="auto" w:fill="FFFFFF"/>
            <w:rPrChange w:id="763" w:author="Andrew McColl" w:date="2020-04-30T17:49:00Z">
              <w:rPr>
                <w:rFonts w:ascii="Arial" w:hAnsi="Arial" w:cs="Arial"/>
                <w:color w:val="212529"/>
                <w:sz w:val="21"/>
                <w:szCs w:val="21"/>
                <w:shd w:val="clear" w:color="auto" w:fill="FFFFFF"/>
              </w:rPr>
            </w:rPrChange>
          </w:rPr>
          <w:t xml:space="preserve"> at a time </w:t>
        </w:r>
      </w:ins>
      <w:ins w:id="764" w:author="Andrew McColl" w:date="2020-04-30T17:48:00Z">
        <w:r w:rsidR="005B5662" w:rsidRPr="005B5662">
          <w:rPr>
            <w:rFonts w:cstheme="minorHAnsi"/>
            <w:color w:val="212529"/>
            <w:sz w:val="21"/>
            <w:szCs w:val="21"/>
            <w:shd w:val="clear" w:color="auto" w:fill="FFFFFF"/>
            <w:rPrChange w:id="765" w:author="Andrew McColl" w:date="2020-04-30T17:49:00Z">
              <w:rPr>
                <w:rFonts w:ascii="Arial" w:hAnsi="Arial" w:cs="Arial"/>
                <w:color w:val="212529"/>
                <w:sz w:val="21"/>
                <w:szCs w:val="21"/>
                <w:shd w:val="clear" w:color="auto" w:fill="FFFFFF"/>
              </w:rPr>
            </w:rPrChange>
          </w:rPr>
          <w:t>when demand is rising exponentially</w:t>
        </w:r>
      </w:ins>
      <w:r w:rsidRPr="005B5662">
        <w:rPr>
          <w:rFonts w:cstheme="minorHAnsi"/>
          <w:color w:val="212529"/>
          <w:sz w:val="21"/>
          <w:szCs w:val="21"/>
          <w:shd w:val="clear" w:color="auto" w:fill="FFFFFF"/>
          <w:rPrChange w:id="766" w:author="Andrew McColl" w:date="2020-04-30T17:49:00Z">
            <w:rPr>
              <w:rFonts w:ascii="Arial" w:hAnsi="Arial" w:cs="Arial"/>
              <w:color w:val="212529"/>
              <w:sz w:val="21"/>
              <w:szCs w:val="21"/>
              <w:shd w:val="clear" w:color="auto" w:fill="FFFFFF"/>
            </w:rPr>
          </w:rPrChange>
        </w:rPr>
        <w:t xml:space="preserve">. The Distributed Computer </w:t>
      </w:r>
      <w:del w:id="767" w:author="Andrew McColl" w:date="2020-04-30T17:48:00Z">
        <w:r w:rsidRPr="005B5662" w:rsidDel="005B5662">
          <w:rPr>
            <w:rFonts w:cstheme="minorHAnsi"/>
            <w:color w:val="212529"/>
            <w:sz w:val="21"/>
            <w:szCs w:val="21"/>
            <w:shd w:val="clear" w:color="auto" w:fill="FFFFFF"/>
            <w:rPrChange w:id="768" w:author="Andrew McColl" w:date="2020-04-30T17:49:00Z">
              <w:rPr>
                <w:rFonts w:ascii="Arial" w:hAnsi="Arial" w:cs="Arial"/>
                <w:color w:val="212529"/>
                <w:sz w:val="21"/>
                <w:szCs w:val="21"/>
                <w:shd w:val="clear" w:color="auto" w:fill="FFFFFF"/>
              </w:rPr>
            </w:rPrChange>
          </w:rPr>
          <w:delText>refactors the economics of compute</w:delText>
        </w:r>
      </w:del>
      <w:ins w:id="769" w:author="Andrew McColl" w:date="2020-04-30T17:48:00Z">
        <w:r w:rsidR="005B5662" w:rsidRPr="005B5662">
          <w:rPr>
            <w:rFonts w:cstheme="minorHAnsi"/>
            <w:color w:val="212529"/>
            <w:sz w:val="21"/>
            <w:szCs w:val="21"/>
            <w:shd w:val="clear" w:color="auto" w:fill="FFFFFF"/>
            <w:rPrChange w:id="770" w:author="Andrew McColl" w:date="2020-04-30T17:49:00Z">
              <w:rPr>
                <w:rFonts w:ascii="Arial" w:hAnsi="Arial" w:cs="Arial"/>
                <w:color w:val="212529"/>
                <w:sz w:val="21"/>
                <w:szCs w:val="21"/>
                <w:shd w:val="clear" w:color="auto" w:fill="FFFFFF"/>
              </w:rPr>
            </w:rPrChange>
          </w:rPr>
          <w:t xml:space="preserve">flips the economics of computing </w:t>
        </w:r>
      </w:ins>
      <w:del w:id="771" w:author="Andrew McColl" w:date="2020-04-30T17:48:00Z">
        <w:r w:rsidRPr="005B5662" w:rsidDel="005B5662">
          <w:rPr>
            <w:rFonts w:cstheme="minorHAnsi"/>
            <w:color w:val="212529"/>
            <w:sz w:val="21"/>
            <w:szCs w:val="21"/>
            <w:shd w:val="clear" w:color="auto" w:fill="FFFFFF"/>
            <w:rPrChange w:id="772" w:author="Andrew McColl" w:date="2020-04-30T17:49:00Z">
              <w:rPr>
                <w:rFonts w:ascii="Arial" w:hAnsi="Arial" w:cs="Arial"/>
                <w:color w:val="212529"/>
                <w:sz w:val="21"/>
                <w:szCs w:val="21"/>
                <w:shd w:val="clear" w:color="auto" w:fill="FFFFFF"/>
              </w:rPr>
            </w:rPrChange>
          </w:rPr>
          <w:delText xml:space="preserve"> to favor the developer, not the corporation.</w:delText>
        </w:r>
      </w:del>
      <w:ins w:id="773" w:author="Andrew McColl" w:date="2020-04-30T17:48:00Z">
        <w:r w:rsidR="005B5662" w:rsidRPr="005B5662">
          <w:rPr>
            <w:rFonts w:cstheme="minorHAnsi"/>
            <w:color w:val="212529"/>
            <w:sz w:val="21"/>
            <w:szCs w:val="21"/>
            <w:shd w:val="clear" w:color="auto" w:fill="FFFFFF"/>
            <w:rPrChange w:id="774" w:author="Andrew McColl" w:date="2020-04-30T17:49:00Z">
              <w:rPr>
                <w:rFonts w:ascii="Arial" w:hAnsi="Arial" w:cs="Arial"/>
                <w:color w:val="212529"/>
                <w:sz w:val="21"/>
                <w:szCs w:val="21"/>
                <w:shd w:val="clear" w:color="auto" w:fill="FFFFFF"/>
              </w:rPr>
            </w:rPrChange>
          </w:rPr>
          <w:t>so that both the developer and the corporation c</w:t>
        </w:r>
      </w:ins>
      <w:ins w:id="775" w:author="Andrew McColl" w:date="2020-04-30T17:49:00Z">
        <w:r w:rsidR="005B5662" w:rsidRPr="005B5662">
          <w:rPr>
            <w:rFonts w:cstheme="minorHAnsi"/>
            <w:color w:val="212529"/>
            <w:sz w:val="21"/>
            <w:szCs w:val="21"/>
            <w:shd w:val="clear" w:color="auto" w:fill="FFFFFF"/>
            <w:rPrChange w:id="776" w:author="Andrew McColl" w:date="2020-04-30T17:49:00Z">
              <w:rPr>
                <w:rFonts w:ascii="Arial" w:hAnsi="Arial" w:cs="Arial"/>
                <w:color w:val="212529"/>
                <w:sz w:val="21"/>
                <w:szCs w:val="21"/>
                <w:shd w:val="clear" w:color="auto" w:fill="FFFFFF"/>
              </w:rPr>
            </w:rPrChange>
          </w:rPr>
          <w:t>an win</w:t>
        </w:r>
        <w:r w:rsidR="005B5662">
          <w:rPr>
            <w:rFonts w:cstheme="minorHAnsi"/>
            <w:color w:val="212529"/>
            <w:sz w:val="21"/>
            <w:szCs w:val="21"/>
            <w:shd w:val="clear" w:color="auto" w:fill="FFFFFF"/>
          </w:rPr>
          <w:t xml:space="preserve"> by:</w:t>
        </w:r>
      </w:ins>
    </w:p>
    <w:p w14:paraId="3A2169D8" w14:textId="17A60A34" w:rsidR="00B50C88" w:rsidRPr="005B5662" w:rsidRDefault="00B50C88" w:rsidP="002E3BE1">
      <w:pPr>
        <w:rPr>
          <w:rFonts w:cstheme="minorHAnsi"/>
          <w:color w:val="212529"/>
          <w:sz w:val="21"/>
          <w:szCs w:val="21"/>
          <w:shd w:val="clear" w:color="auto" w:fill="FFFFFF"/>
          <w:rPrChange w:id="777" w:author="Andrew McColl" w:date="2020-04-30T17:49:00Z">
            <w:rPr>
              <w:rFonts w:ascii="Arial" w:hAnsi="Arial" w:cs="Arial"/>
              <w:color w:val="212529"/>
              <w:sz w:val="21"/>
              <w:szCs w:val="21"/>
              <w:shd w:val="clear" w:color="auto" w:fill="FFFFFF"/>
            </w:rPr>
          </w:rPrChange>
        </w:rPr>
      </w:pPr>
      <w:ins w:id="778" w:author="Andrew McColl" w:date="2020-05-01T13:59:00Z">
        <w:r>
          <w:rPr>
            <w:i/>
            <w:iCs/>
            <w:noProof/>
            <w:color w:val="FF0000"/>
          </w:rPr>
          <w:drawing>
            <wp:inline distT="0" distB="0" distL="0" distR="0" wp14:anchorId="57E21893" wp14:editId="334A56BC">
              <wp:extent cx="722376" cy="722376"/>
              <wp:effectExtent l="0" t="0" r="1905" b="1905"/>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1 Compute Supply.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i/>
            <w:iCs/>
            <w:color w:val="FF0000"/>
          </w:rPr>
          <w:t xml:space="preserve"> </w:t>
        </w:r>
        <w:r w:rsidRPr="00F26DC3">
          <w:rPr>
            <w:i/>
            <w:iCs/>
            <w:color w:val="FF0000"/>
          </w:rPr>
          <w:t>&lt;New Image&gt;</w:t>
        </w:r>
      </w:ins>
    </w:p>
    <w:p w14:paraId="2E6748FE" w14:textId="682BEFA6" w:rsidR="002E3BE1" w:rsidRPr="00B50C88" w:rsidRDefault="002E3BE1">
      <w:pPr>
        <w:rPr>
          <w:b/>
          <w:bCs/>
          <w:rPrChange w:id="779" w:author="Andrew McColl" w:date="2020-05-01T14:00:00Z">
            <w:rPr/>
          </w:rPrChange>
        </w:rPr>
        <w:pPrChange w:id="780" w:author="Andrew McColl" w:date="2020-05-01T14:00:00Z">
          <w:pPr>
            <w:pStyle w:val="ListParagraph"/>
            <w:numPr>
              <w:numId w:val="6"/>
            </w:numPr>
            <w:ind w:hanging="360"/>
          </w:pPr>
        </w:pPrChange>
      </w:pPr>
      <w:r w:rsidRPr="00B50C88">
        <w:rPr>
          <w:b/>
          <w:bCs/>
          <w:rPrChange w:id="781" w:author="Andrew McColl" w:date="2020-05-01T14:00:00Z">
            <w:rPr/>
          </w:rPrChange>
        </w:rPr>
        <w:t>Increas</w:t>
      </w:r>
      <w:del w:id="782" w:author="Andrew McColl" w:date="2020-04-30T17:49:00Z">
        <w:r w:rsidRPr="00B50C88" w:rsidDel="005B5662">
          <w:rPr>
            <w:b/>
            <w:bCs/>
            <w:rPrChange w:id="783" w:author="Andrew McColl" w:date="2020-05-01T14:00:00Z">
              <w:rPr/>
            </w:rPrChange>
          </w:rPr>
          <w:delText>ed</w:delText>
        </w:r>
      </w:del>
      <w:ins w:id="784" w:author="Andrew McColl" w:date="2020-04-30T17:49:00Z">
        <w:r w:rsidR="005B5662" w:rsidRPr="00B50C88">
          <w:rPr>
            <w:b/>
            <w:bCs/>
            <w:rPrChange w:id="785" w:author="Andrew McColl" w:date="2020-05-01T14:00:00Z">
              <w:rPr/>
            </w:rPrChange>
          </w:rPr>
          <w:t>ing the</w:t>
        </w:r>
      </w:ins>
      <w:r w:rsidRPr="00B50C88">
        <w:rPr>
          <w:b/>
          <w:bCs/>
          <w:rPrChange w:id="786" w:author="Andrew McColl" w:date="2020-05-01T14:00:00Z">
            <w:rPr/>
          </w:rPrChange>
        </w:rPr>
        <w:t xml:space="preserve"> </w:t>
      </w:r>
      <w:del w:id="787" w:author="Andrew McColl" w:date="2020-04-30T17:49:00Z">
        <w:r w:rsidRPr="00B50C88" w:rsidDel="005B5662">
          <w:rPr>
            <w:b/>
            <w:bCs/>
            <w:rPrChange w:id="788" w:author="Andrew McColl" w:date="2020-05-01T14:00:00Z">
              <w:rPr/>
            </w:rPrChange>
          </w:rPr>
          <w:delText xml:space="preserve">Compute </w:delText>
        </w:r>
      </w:del>
      <w:r w:rsidRPr="00B50C88">
        <w:rPr>
          <w:b/>
          <w:bCs/>
          <w:rPrChange w:id="789" w:author="Andrew McColl" w:date="2020-05-01T14:00:00Z">
            <w:rPr/>
          </w:rPrChange>
        </w:rPr>
        <w:t>Supply</w:t>
      </w:r>
    </w:p>
    <w:p w14:paraId="4B65162F" w14:textId="2406954C" w:rsidR="002E3BE1" w:rsidDel="00B50C88" w:rsidRDefault="002E3BE1">
      <w:pPr>
        <w:rPr>
          <w:del w:id="790" w:author="Andrew McColl" w:date="2020-04-30T17:51:00Z"/>
        </w:rPr>
        <w:pPrChange w:id="791" w:author="Andrew McColl" w:date="2020-05-01T14:00:00Z">
          <w:pPr>
            <w:pStyle w:val="ListParagraph"/>
          </w:pPr>
        </w:pPrChange>
      </w:pPr>
      <w:del w:id="792" w:author="Andrew McColl" w:date="2020-04-30T17:50:00Z">
        <w:r w:rsidRPr="002E3BE1" w:rsidDel="005B5662">
          <w:delText>The Distributed Compute securely connects every digital device from gaming GPUs to x86 servers. Public clouds combined with previously private networks are all acc</w:delText>
        </w:r>
      </w:del>
      <w:ins w:id="793" w:author="Andrew McColl" w:date="2020-04-30T17:50:00Z">
        <w:r w:rsidR="005B5662">
          <w:t xml:space="preserve">DCP combines public </w:t>
        </w:r>
      </w:ins>
      <w:ins w:id="794" w:author="Andrew McColl" w:date="2020-05-01T14:40:00Z">
        <w:r w:rsidR="002045B9">
          <w:t>c</w:t>
        </w:r>
      </w:ins>
      <w:ins w:id="795" w:author="Andrew McColl" w:date="2020-04-30T17:50:00Z">
        <w:r w:rsidR="005B5662">
          <w:t>louds with previously inacc</w:t>
        </w:r>
      </w:ins>
      <w:r w:rsidRPr="002E3BE1">
        <w:t>essible</w:t>
      </w:r>
      <w:ins w:id="796" w:author="Andrew McColl" w:date="2020-04-30T17:50:00Z">
        <w:r w:rsidR="005B5662">
          <w:t xml:space="preserve"> private networks like universities to access more cores, all while </w:t>
        </w:r>
      </w:ins>
      <w:ins w:id="797" w:author="Andrew McColl" w:date="2020-04-30T17:51:00Z">
        <w:r w:rsidR="005B5662">
          <w:t>recapturing huge amounts of wasted cycles. No cloud is as powerful as every cloud.</w:t>
        </w:r>
      </w:ins>
      <w:del w:id="798" w:author="Andrew McColl" w:date="2020-04-30T17:51:00Z">
        <w:r w:rsidRPr="002E3BE1" w:rsidDel="005B5662">
          <w:delText>, representing more compute than the largest providers individually.</w:delText>
        </w:r>
      </w:del>
    </w:p>
    <w:p w14:paraId="61CCB7F8" w14:textId="77777777" w:rsidR="00B50C88" w:rsidRDefault="00B50C88">
      <w:pPr>
        <w:rPr>
          <w:ins w:id="799" w:author="Andrew McColl" w:date="2020-05-01T13:59:00Z"/>
        </w:rPr>
        <w:pPrChange w:id="800" w:author="Andrew McColl" w:date="2020-05-01T14:00:00Z">
          <w:pPr>
            <w:pStyle w:val="ListParagraph"/>
          </w:pPr>
        </w:pPrChange>
      </w:pPr>
    </w:p>
    <w:p w14:paraId="3156105B" w14:textId="6550A7A5" w:rsidR="005B5662" w:rsidRPr="00B50C88" w:rsidRDefault="00B50C88">
      <w:pPr>
        <w:rPr>
          <w:ins w:id="801" w:author="Andrew McColl" w:date="2020-04-30T17:51:00Z"/>
          <w:b/>
          <w:bCs/>
          <w:rPrChange w:id="802" w:author="Andrew McColl" w:date="2020-05-01T14:00:00Z">
            <w:rPr>
              <w:ins w:id="803" w:author="Andrew McColl" w:date="2020-04-30T17:51:00Z"/>
            </w:rPr>
          </w:rPrChange>
        </w:rPr>
        <w:pPrChange w:id="804" w:author="Andrew McColl" w:date="2020-05-01T14:00:00Z">
          <w:pPr>
            <w:pStyle w:val="ListParagraph"/>
          </w:pPr>
        </w:pPrChange>
      </w:pPr>
      <w:ins w:id="805" w:author="Andrew McColl" w:date="2020-05-01T14:00:00Z">
        <w:r>
          <w:rPr>
            <w:i/>
            <w:iCs/>
            <w:noProof/>
            <w:color w:val="FF0000"/>
          </w:rPr>
          <w:drawing>
            <wp:inline distT="0" distB="0" distL="0" distR="0" wp14:anchorId="623C5F99" wp14:editId="5912E821">
              <wp:extent cx="722376" cy="722376"/>
              <wp:effectExtent l="0" t="0" r="1905" b="1905"/>
              <wp:docPr id="19" name="Picture 1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2 Perfectly Competitiv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i/>
            <w:iCs/>
            <w:color w:val="FF0000"/>
          </w:rPr>
          <w:t xml:space="preserve"> </w:t>
        </w:r>
        <w:r w:rsidRPr="00F26DC3">
          <w:rPr>
            <w:i/>
            <w:iCs/>
            <w:color w:val="FF0000"/>
          </w:rPr>
          <w:t>&lt;New Image&gt;</w:t>
        </w:r>
      </w:ins>
    </w:p>
    <w:p w14:paraId="1586C517" w14:textId="49A50E7B" w:rsidR="002E3BE1" w:rsidRPr="00B50C88" w:rsidRDefault="002E3BE1">
      <w:pPr>
        <w:rPr>
          <w:b/>
          <w:bCs/>
          <w:rPrChange w:id="806" w:author="Andrew McColl" w:date="2020-05-01T13:59:00Z">
            <w:rPr/>
          </w:rPrChange>
        </w:rPr>
        <w:pPrChange w:id="807" w:author="Andrew McColl" w:date="2020-05-01T13:59:00Z">
          <w:pPr>
            <w:pStyle w:val="ListParagraph"/>
            <w:numPr>
              <w:numId w:val="6"/>
            </w:numPr>
            <w:ind w:hanging="360"/>
          </w:pPr>
        </w:pPrChange>
      </w:pPr>
      <w:del w:id="808" w:author="Andrew McColl" w:date="2020-04-30T17:49:00Z">
        <w:r w:rsidRPr="00B50C88" w:rsidDel="005B5662">
          <w:rPr>
            <w:b/>
            <w:bCs/>
            <w:rPrChange w:id="809" w:author="Andrew McColl" w:date="2020-05-01T13:59:00Z">
              <w:rPr/>
            </w:rPrChange>
          </w:rPr>
          <w:delText>Perfectly Competive</w:delText>
        </w:r>
      </w:del>
      <w:ins w:id="810" w:author="Andrew McColl" w:date="2020-04-30T17:49:00Z">
        <w:r w:rsidR="005B5662" w:rsidRPr="00B50C88">
          <w:rPr>
            <w:b/>
            <w:bCs/>
            <w:rPrChange w:id="811" w:author="Andrew McColl" w:date="2020-05-01T13:59:00Z">
              <w:rPr/>
            </w:rPrChange>
          </w:rPr>
          <w:t>Creating Perfect Competiti</w:t>
        </w:r>
      </w:ins>
      <w:ins w:id="812" w:author="Andrew McColl" w:date="2020-04-30T17:51:00Z">
        <w:r w:rsidR="005B5662" w:rsidRPr="00B50C88">
          <w:rPr>
            <w:b/>
            <w:bCs/>
            <w:rPrChange w:id="813" w:author="Andrew McColl" w:date="2020-05-01T13:59:00Z">
              <w:rPr/>
            </w:rPrChange>
          </w:rPr>
          <w:t>on</w:t>
        </w:r>
      </w:ins>
      <w:del w:id="814" w:author="Andrew McColl" w:date="2020-04-30T17:51:00Z">
        <w:r w:rsidRPr="00B50C88" w:rsidDel="005B5662">
          <w:rPr>
            <w:b/>
            <w:bCs/>
            <w:rPrChange w:id="815" w:author="Andrew McColl" w:date="2020-05-01T13:59:00Z">
              <w:rPr/>
            </w:rPrChange>
          </w:rPr>
          <w:delText xml:space="preserve"> Environment</w:delText>
        </w:r>
      </w:del>
    </w:p>
    <w:p w14:paraId="57E8C9D3" w14:textId="43548285" w:rsidR="002E3BE1" w:rsidRDefault="005B5662">
      <w:pPr>
        <w:pPrChange w:id="816" w:author="Andrew McColl" w:date="2020-05-01T13:59:00Z">
          <w:pPr>
            <w:pStyle w:val="ListParagraph"/>
          </w:pPr>
        </w:pPrChange>
      </w:pPr>
      <w:ins w:id="817" w:author="Andrew McColl" w:date="2020-04-30T17:51:00Z">
        <w:r>
          <w:t xml:space="preserve">Perfect competition </w:t>
        </w:r>
      </w:ins>
      <w:ins w:id="818" w:author="Andrew McColl" w:date="2020-04-30T17:52:00Z">
        <w:r>
          <w:t xml:space="preserve">is the opposite of a monopoly where price is set by pure supply and demand. Since </w:t>
        </w:r>
      </w:ins>
      <w:del w:id="819" w:author="Andrew McColl" w:date="2020-04-30T17:52:00Z">
        <w:r w:rsidR="002E3BE1" w:rsidDel="005B5662">
          <w:delText>C</w:delText>
        </w:r>
      </w:del>
      <w:ins w:id="820" w:author="Andrew McColl" w:date="2020-04-30T17:52:00Z">
        <w:r>
          <w:t>c</w:t>
        </w:r>
      </w:ins>
      <w:r w:rsidR="002E3BE1">
        <w:t xml:space="preserve">ompute is fungible with </w:t>
      </w:r>
      <w:del w:id="821" w:author="Andrew McColl" w:date="2020-04-30T17:52:00Z">
        <w:r w:rsidR="002E3BE1" w:rsidDel="005B5662">
          <w:delText>write once, run anywhere functionality</w:delText>
        </w:r>
      </w:del>
      <w:ins w:id="822" w:author="Andrew McColl" w:date="2020-04-30T17:52:00Z">
        <w:r>
          <w:t xml:space="preserve">DCP, </w:t>
        </w:r>
      </w:ins>
      <w:del w:id="823" w:author="Andrew McColl" w:date="2020-04-30T17:52:00Z">
        <w:r w:rsidR="002E3BE1" w:rsidDel="005B5662">
          <w:delText>. There are no special characteristics to make any one provider superior from the developers view,</w:delText>
        </w:r>
      </w:del>
      <w:ins w:id="824" w:author="Andrew McColl" w:date="2020-04-30T17:52:00Z">
        <w:r>
          <w:t>providers are nearly equal from the develop</w:t>
        </w:r>
      </w:ins>
      <w:ins w:id="825" w:author="Andrew McColl" w:date="2020-04-30T17:53:00Z">
        <w:r>
          <w:t>er’s point of view</w:t>
        </w:r>
      </w:ins>
      <w:ins w:id="826" w:author="Andrew McColl" w:date="2020-04-30T17:54:00Z">
        <w:r>
          <w:t xml:space="preserve"> and therefore</w:t>
        </w:r>
      </w:ins>
      <w:del w:id="827" w:author="Andrew McColl" w:date="2020-04-30T17:53:00Z">
        <w:r w:rsidR="002E3BE1" w:rsidDel="005B5662">
          <w:delText xml:space="preserve"> making the compute market produc</w:delText>
        </w:r>
      </w:del>
      <w:ins w:id="828" w:author="Andrew McColl" w:date="2020-04-30T17:54:00Z">
        <w:r>
          <w:t xml:space="preserve"> </w:t>
        </w:r>
      </w:ins>
      <w:ins w:id="829" w:author="Andrew McColl" w:date="2020-04-30T17:53:00Z">
        <w:r>
          <w:t xml:space="preserve">the market </w:t>
        </w:r>
      </w:ins>
      <w:ins w:id="830" w:author="Andrew McColl" w:date="2020-04-30T17:54:00Z">
        <w:r>
          <w:t xml:space="preserve">is </w:t>
        </w:r>
      </w:ins>
      <w:ins w:id="831" w:author="Andrew McColl" w:date="2020-04-30T17:53:00Z">
        <w:r>
          <w:t>produc</w:t>
        </w:r>
      </w:ins>
      <w:r w:rsidR="002E3BE1">
        <w:t xml:space="preserve">tively </w:t>
      </w:r>
      <w:del w:id="832" w:author="Andrew McColl" w:date="2020-04-30T17:53:00Z">
        <w:r w:rsidR="002E3BE1" w:rsidDel="005B5662">
          <w:delText xml:space="preserve">and allocatively </w:delText>
        </w:r>
      </w:del>
      <w:r w:rsidR="002E3BE1">
        <w:t>efficient.</w:t>
      </w:r>
    </w:p>
    <w:p w14:paraId="15779491" w14:textId="62FD1C84" w:rsidR="00B50C88" w:rsidRDefault="00B50C88" w:rsidP="00B50C88">
      <w:pPr>
        <w:rPr>
          <w:ins w:id="833" w:author="Andrew McColl" w:date="2020-05-01T14:00:00Z"/>
          <w:b/>
          <w:bCs/>
        </w:rPr>
      </w:pPr>
      <w:ins w:id="834" w:author="Andrew McColl" w:date="2020-05-01T14:00:00Z">
        <w:r>
          <w:rPr>
            <w:b/>
            <w:bCs/>
            <w:noProof/>
          </w:rPr>
          <w:drawing>
            <wp:inline distT="0" distB="0" distL="0" distR="0" wp14:anchorId="233BE911" wp14:editId="55239411">
              <wp:extent cx="722376" cy="722376"/>
              <wp:effectExtent l="0" t="0" r="1905" b="1905"/>
              <wp:docPr id="20" name="Picture 2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3 Price Discovery.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r>
          <w:rPr>
            <w:b/>
            <w:bCs/>
          </w:rPr>
          <w:t xml:space="preserve"> </w:t>
        </w:r>
        <w:r w:rsidRPr="00F26DC3">
          <w:rPr>
            <w:i/>
            <w:iCs/>
            <w:color w:val="FF0000"/>
          </w:rPr>
          <w:t>&lt;New Image&gt;</w:t>
        </w:r>
      </w:ins>
    </w:p>
    <w:p w14:paraId="751531A1" w14:textId="45602BA8" w:rsidR="002E3BE1" w:rsidRPr="00B50C88" w:rsidRDefault="002E3BE1">
      <w:pPr>
        <w:rPr>
          <w:b/>
          <w:bCs/>
          <w:rPrChange w:id="835" w:author="Andrew McColl" w:date="2020-05-01T13:59:00Z">
            <w:rPr/>
          </w:rPrChange>
        </w:rPr>
        <w:pPrChange w:id="836" w:author="Andrew McColl" w:date="2020-05-01T13:59:00Z">
          <w:pPr>
            <w:pStyle w:val="ListParagraph"/>
            <w:numPr>
              <w:numId w:val="6"/>
            </w:numPr>
            <w:ind w:hanging="360"/>
          </w:pPr>
        </w:pPrChange>
      </w:pPr>
      <w:r w:rsidRPr="00B50C88">
        <w:rPr>
          <w:b/>
          <w:bCs/>
          <w:rPrChange w:id="837" w:author="Andrew McColl" w:date="2020-05-01T13:59:00Z">
            <w:rPr/>
          </w:rPrChange>
        </w:rPr>
        <w:t>Transparent Price Discovery</w:t>
      </w:r>
    </w:p>
    <w:p w14:paraId="709D66A9" w14:textId="36F5D5E3" w:rsidR="002E3BE1" w:rsidRDefault="002E3BE1">
      <w:pPr>
        <w:pPrChange w:id="838" w:author="Andrew McColl" w:date="2020-05-01T14:00:00Z">
          <w:pPr>
            <w:pStyle w:val="ListParagraph"/>
          </w:pPr>
        </w:pPrChange>
      </w:pPr>
      <w:r>
        <w:t xml:space="preserve">DCP's scheduling algorithms quantify the true economic costs of compute, and put participants on an equal playing field. </w:t>
      </w:r>
      <w:del w:id="839" w:author="Andrew McColl" w:date="2020-04-30T17:57:00Z">
        <w:r w:rsidDel="00F14110">
          <w:delText xml:space="preserve">This </w:delText>
        </w:r>
      </w:del>
      <w:ins w:id="840" w:author="Andrew McColl" w:date="2020-04-30T17:57:00Z">
        <w:r w:rsidR="00F14110">
          <w:t xml:space="preserve">Because of this, developers can be confident knowing they are not overpaying </w:t>
        </w:r>
      </w:ins>
      <w:ins w:id="841" w:author="Andrew McColl" w:date="2020-04-30T17:58:00Z">
        <w:r w:rsidR="00F14110">
          <w:t>while providers are not underselling their infrastructure.</w:t>
        </w:r>
      </w:ins>
      <w:ins w:id="842" w:author="Andrew McColl" w:date="2020-04-30T17:57:00Z">
        <w:r w:rsidR="00F14110">
          <w:t xml:space="preserve"> </w:t>
        </w:r>
      </w:ins>
      <w:del w:id="843" w:author="Andrew McColl" w:date="2020-04-30T17:56:00Z">
        <w:r w:rsidDel="005B5662">
          <w:delText>allows the true intersection of supply and demand to be known, giving developers more dedicated</w:delText>
        </w:r>
      </w:del>
    </w:p>
    <w:p w14:paraId="4B39A974" w14:textId="7E26961D" w:rsidR="002E3BE1" w:rsidRDefault="002E3BE1" w:rsidP="002E3BE1"/>
    <w:p w14:paraId="43703588" w14:textId="77777777" w:rsidR="002E3BE1" w:rsidRPr="002E3BE1" w:rsidRDefault="002E3BE1" w:rsidP="002E3BE1">
      <w:pPr>
        <w:rPr>
          <w:b/>
          <w:bCs/>
        </w:rPr>
      </w:pPr>
      <w:r w:rsidRPr="002E3BE1">
        <w:rPr>
          <w:b/>
          <w:bCs/>
        </w:rPr>
        <w:t>The Supply &amp; Demand Economics</w:t>
      </w:r>
    </w:p>
    <w:p w14:paraId="42C273A1" w14:textId="730F7AA5" w:rsidR="002E3BE1" w:rsidRPr="002E3BE1" w:rsidRDefault="002E3BE1" w:rsidP="002E3BE1">
      <w:r w:rsidRPr="002E3BE1">
        <w:t xml:space="preserve">These economic elements can be visualized in the following chart. At present, there is only a small quantity of core years provided at a low price which are primarily reserved for researchers. The vast majority of public cloud CPU and GPU resources are priced high above what </w:t>
      </w:r>
      <w:ins w:id="844" w:author="Andrew McColl" w:date="2020-04-30T17:58:00Z">
        <w:r w:rsidR="00F14110">
          <w:t xml:space="preserve">most </w:t>
        </w:r>
      </w:ins>
      <w:del w:id="845" w:author="Andrew McColl" w:date="2020-04-30T17:58:00Z">
        <w:r w:rsidRPr="002E3BE1" w:rsidDel="00F14110">
          <w:delText xml:space="preserve">developers in the long-tail </w:delText>
        </w:r>
      </w:del>
      <w:r w:rsidRPr="002E3BE1">
        <w:t>need.</w:t>
      </w:r>
    </w:p>
    <w:p w14:paraId="355EDCF8" w14:textId="77CE32DC" w:rsidR="002E3BE1" w:rsidRPr="002E3BE1" w:rsidRDefault="002E3BE1" w:rsidP="002E3BE1">
      <w:r w:rsidRPr="002E3BE1">
        <w:lastRenderedPageBreak/>
        <w:t>The Distributed Computer encourages low cost providers of compute to run your workloads</w:t>
      </w:r>
      <w:ins w:id="846" w:author="Andrew McColl" w:date="2020-04-30T17:59:00Z">
        <w:r w:rsidR="00F14110">
          <w:t>, and also encourages existing cloud companies to sell excess capacity at a discount</w:t>
        </w:r>
      </w:ins>
      <w:r w:rsidRPr="002E3BE1">
        <w:t xml:space="preserve">. </w:t>
      </w:r>
      <w:del w:id="847" w:author="Andrew McColl" w:date="2020-04-30T17:59:00Z">
        <w:r w:rsidRPr="002E3BE1" w:rsidDel="00F14110">
          <w:delText xml:space="preserve">You can now access everything from edge compute to AMD EPYC processors previously only used by corporations. </w:delText>
        </w:r>
      </w:del>
      <w:r w:rsidRPr="002E3BE1">
        <w:t>DCP enables all kinds of developers to experiment and scale big.</w:t>
      </w:r>
    </w:p>
    <w:p w14:paraId="134FE958" w14:textId="20EF3C30" w:rsidR="002E3BE1" w:rsidRPr="002E3BE1" w:rsidRDefault="002E3BE1" w:rsidP="002E3BE1">
      <w:r w:rsidRPr="002E3BE1">
        <w:t xml:space="preserve">From </w:t>
      </w:r>
      <w:del w:id="848" w:author="Andrew McColl" w:date="2020-04-30T18:00:00Z">
        <w:r w:rsidRPr="002E3BE1" w:rsidDel="00F14110">
          <w:delText>training highly compute-intensive ML</w:delText>
        </w:r>
      </w:del>
      <w:ins w:id="849" w:author="Andrew McColl" w:date="2020-04-30T18:00:00Z">
        <w:r w:rsidR="00F14110">
          <w:t>hyperparameter searches</w:t>
        </w:r>
      </w:ins>
      <w:del w:id="850" w:author="Andrew McColl" w:date="2020-04-30T18:00:00Z">
        <w:r w:rsidRPr="002E3BE1" w:rsidDel="00F14110">
          <w:delText xml:space="preserve"> models</w:delText>
        </w:r>
      </w:del>
      <w:r w:rsidRPr="002E3BE1">
        <w:t xml:space="preserve"> to </w:t>
      </w:r>
      <w:del w:id="851" w:author="Andrew McColl" w:date="2020-04-30T18:00:00Z">
        <w:r w:rsidRPr="002E3BE1" w:rsidDel="00F14110">
          <w:delText>computational mathematics</w:delText>
        </w:r>
      </w:del>
      <w:ins w:id="852" w:author="Andrew McColl" w:date="2020-04-30T18:00:00Z">
        <w:r w:rsidR="00F14110">
          <w:t>bioinformatics and everything beyond</w:t>
        </w:r>
      </w:ins>
      <w:r w:rsidRPr="002E3BE1">
        <w:t>, build it on the Distributed Computer.</w:t>
      </w:r>
    </w:p>
    <w:p w14:paraId="2959C19C" w14:textId="7DF1117F" w:rsidR="002E3BE1" w:rsidRDefault="002E3BE1" w:rsidP="002E3BE1"/>
    <w:p w14:paraId="74393FC5" w14:textId="22F05ECF" w:rsidR="002E3BE1" w:rsidRPr="002E3BE1" w:rsidRDefault="002E3BE1" w:rsidP="002E3BE1">
      <w:r w:rsidRPr="002E3BE1">
        <w:t xml:space="preserve">Distributed Compute Labs partners with several institutions to bring accessible compute to the </w:t>
      </w:r>
      <w:ins w:id="853" w:author="Andrew McColl" w:date="2020-04-30T18:00:00Z">
        <w:r w:rsidR="00F14110">
          <w:t xml:space="preserve">people </w:t>
        </w:r>
      </w:ins>
      <w:del w:id="854" w:author="Andrew McColl" w:date="2020-04-30T18:00:00Z">
        <w:r w:rsidRPr="002E3BE1" w:rsidDel="00F14110">
          <w:delText xml:space="preserve">researchers, scientists, and non-profits </w:delText>
        </w:r>
      </w:del>
      <w:r w:rsidRPr="002E3BE1">
        <w:t>who need it.</w:t>
      </w:r>
    </w:p>
    <w:p w14:paraId="53505942" w14:textId="7BB021D0" w:rsidR="002E3BE1" w:rsidRPr="002E3BE1" w:rsidRDefault="002E3BE1" w:rsidP="002E3BE1">
      <w:r w:rsidRPr="002E3BE1">
        <w:t>Please contact the core developer team with details about your project</w:t>
      </w:r>
      <w:del w:id="855" w:author="Andrew McColl" w:date="2020-04-30T18:01:00Z">
        <w:r w:rsidRPr="002E3BE1" w:rsidDel="00F14110">
          <w:delText xml:space="preserve"> and how much compute is required,</w:delText>
        </w:r>
      </w:del>
      <w:ins w:id="856" w:author="Andrew McColl" w:date="2020-04-30T18:01:00Z">
        <w:r w:rsidR="00F14110">
          <w:t>.</w:t>
        </w:r>
      </w:ins>
      <w:del w:id="857" w:author="Andrew McColl" w:date="2020-04-30T18:01:00Z">
        <w:r w:rsidRPr="002E3BE1" w:rsidDel="00F14110">
          <w:delText xml:space="preserve"> and w</w:delText>
        </w:r>
      </w:del>
      <w:ins w:id="858" w:author="Andrew McColl" w:date="2020-04-30T18:01:00Z">
        <w:r w:rsidR="00F14110">
          <w:t xml:space="preserve"> W</w:t>
        </w:r>
      </w:ins>
      <w:r w:rsidRPr="002E3BE1">
        <w:t xml:space="preserve">e may be able to </w:t>
      </w:r>
      <w:del w:id="859" w:author="Andrew McColl" w:date="2020-04-30T18:01:00Z">
        <w:r w:rsidRPr="002E3BE1" w:rsidDel="00F14110">
          <w:delText>support</w:delText>
        </w:r>
      </w:del>
      <w:ins w:id="860" w:author="Andrew McColl" w:date="2020-04-30T18:01:00Z">
        <w:r w:rsidR="00F14110">
          <w:t>find incredibly discounted or even free hardware for you</w:t>
        </w:r>
      </w:ins>
      <w:r w:rsidRPr="002E3BE1">
        <w:t>.</w:t>
      </w:r>
    </w:p>
    <w:p w14:paraId="24393138" w14:textId="3443557A" w:rsidR="002E3BE1" w:rsidRDefault="002E3BE1" w:rsidP="002E3BE1"/>
    <w:p w14:paraId="787C6A47" w14:textId="77777777" w:rsidR="002E3BE1" w:rsidRPr="002E3BE1" w:rsidRDefault="002E3BE1" w:rsidP="002E3BE1">
      <w:pPr>
        <w:rPr>
          <w:b/>
          <w:bCs/>
        </w:rPr>
      </w:pPr>
      <w:r w:rsidRPr="002E3BE1">
        <w:rPr>
          <w:b/>
          <w:bCs/>
        </w:rPr>
        <w:t>Contribute Compute Power</w:t>
      </w:r>
    </w:p>
    <w:p w14:paraId="7BD5FCDF" w14:textId="3A98B312" w:rsidR="002E3BE1" w:rsidRPr="002E3BE1" w:rsidRDefault="002E3BE1" w:rsidP="002E3BE1">
      <w:del w:id="861" w:author="Andrew McColl" w:date="2020-04-30T18:02:00Z">
        <w:r w:rsidRPr="002E3BE1" w:rsidDel="00F14110">
          <w:delText xml:space="preserve">The Distributed Computer is a two-sided marketplace. </w:delText>
        </w:r>
      </w:del>
      <w:ins w:id="862" w:author="Andrew McColl" w:date="2020-04-30T18:02:00Z">
        <w:r w:rsidR="00F14110">
          <w:t xml:space="preserve">You can </w:t>
        </w:r>
      </w:ins>
      <w:del w:id="863" w:author="Andrew McColl" w:date="2020-04-30T18:02:00Z">
        <w:r w:rsidRPr="002E3BE1" w:rsidDel="00F14110">
          <w:delText>J</w:delText>
        </w:r>
      </w:del>
      <w:ins w:id="864" w:author="Andrew McColl" w:date="2020-04-30T18:02:00Z">
        <w:r w:rsidR="00F14110">
          <w:t>j</w:t>
        </w:r>
      </w:ins>
      <w:r w:rsidRPr="002E3BE1">
        <w:t>oin and earn compute as easily as opening a web page</w:t>
      </w:r>
      <w:ins w:id="865" w:author="Andrew McColl" w:date="2020-04-30T18:02:00Z">
        <w:r w:rsidR="00F14110">
          <w:t xml:space="preserve">. </w:t>
        </w:r>
      </w:ins>
      <w:del w:id="866" w:author="Andrew McColl" w:date="2020-04-30T18:02:00Z">
        <w:r w:rsidRPr="002E3BE1" w:rsidDel="00F14110">
          <w:delText xml:space="preserve"> - </w:delText>
        </w:r>
      </w:del>
      <w:r w:rsidRPr="002E3BE1">
        <w:t xml:space="preserve">DCP workers operate </w:t>
      </w:r>
      <w:ins w:id="867" w:author="Andrew McColl" w:date="2020-04-30T18:02:00Z">
        <w:r w:rsidR="00F14110">
          <w:t xml:space="preserve">both </w:t>
        </w:r>
      </w:ins>
      <w:r w:rsidRPr="002E3BE1">
        <w:t xml:space="preserve">through </w:t>
      </w:r>
      <w:del w:id="868" w:author="Andrew McColl" w:date="2020-04-30T18:02:00Z">
        <w:r w:rsidRPr="002E3BE1" w:rsidDel="00F14110">
          <w:delText xml:space="preserve">a </w:delText>
        </w:r>
      </w:del>
      <w:ins w:id="869" w:author="Andrew McColl" w:date="2020-04-30T18:02:00Z">
        <w:r w:rsidR="00F14110">
          <w:t>the</w:t>
        </w:r>
        <w:r w:rsidR="00F14110" w:rsidRPr="002E3BE1">
          <w:t xml:space="preserve"> </w:t>
        </w:r>
      </w:ins>
      <w:r w:rsidRPr="002E3BE1">
        <w:t>browser</w:t>
      </w:r>
      <w:del w:id="870" w:author="Andrew McColl" w:date="2020-04-30T18:02:00Z">
        <w:r w:rsidRPr="002E3BE1" w:rsidDel="00F14110">
          <w:delText>,</w:delText>
        </w:r>
      </w:del>
      <w:r w:rsidRPr="002E3BE1">
        <w:t xml:space="preserve"> or </w:t>
      </w:r>
      <w:del w:id="871" w:author="Andrew McColl" w:date="2020-04-30T18:02:00Z">
        <w:r w:rsidRPr="002E3BE1" w:rsidDel="00F14110">
          <w:delText xml:space="preserve">they can act </w:delText>
        </w:r>
      </w:del>
      <w:r w:rsidRPr="002E3BE1">
        <w:t>as standalone Node.js daemons for Linux, Windows, and OS X.</w:t>
      </w:r>
      <w:r w:rsidRPr="002E3BE1">
        <w:br/>
      </w:r>
      <w:r w:rsidRPr="002E3BE1">
        <w:br/>
        <w:t xml:space="preserve">By powering someone else's applications during your hardware's idle period, you could be accelerating your own </w:t>
      </w:r>
      <w:del w:id="872" w:author="Andrew McColl" w:date="2020-04-30T18:03:00Z">
        <w:r w:rsidRPr="002E3BE1" w:rsidDel="00F14110">
          <w:delText>in periods of compute-intensive load</w:delText>
        </w:r>
      </w:del>
      <w:ins w:id="873" w:author="Andrew McColl" w:date="2020-04-30T18:03:00Z">
        <w:r w:rsidR="00F14110">
          <w:t>when you need it most</w:t>
        </w:r>
      </w:ins>
      <w:r w:rsidRPr="002E3BE1">
        <w:t>. You may operate on an entirely volunteer basis, or set an amount to cover the cost of your network and compute resources.</w:t>
      </w:r>
    </w:p>
    <w:p w14:paraId="5B52E528" w14:textId="5B103281" w:rsidR="002E3BE1" w:rsidRPr="002E3BE1" w:rsidRDefault="002E3BE1" w:rsidP="002E3BE1">
      <w:pPr>
        <w:pStyle w:val="ListParagraph"/>
        <w:numPr>
          <w:ilvl w:val="0"/>
          <w:numId w:val="6"/>
        </w:numPr>
        <w:rPr>
          <w:b/>
          <w:bCs/>
        </w:rPr>
      </w:pPr>
      <w:del w:id="874" w:author="Andrew McColl" w:date="2020-04-30T18:03:00Z">
        <w:r w:rsidRPr="002E3BE1" w:rsidDel="00F14110">
          <w:rPr>
            <w:b/>
            <w:bCs/>
          </w:rPr>
          <w:delText>Forced Capacity</w:delText>
        </w:r>
      </w:del>
      <w:ins w:id="875" w:author="Andrew McColl" w:date="2020-04-30T18:03:00Z">
        <w:r w:rsidR="00F14110">
          <w:rPr>
            <w:b/>
            <w:bCs/>
          </w:rPr>
          <w:t>Access</w:t>
        </w:r>
      </w:ins>
      <w:r w:rsidRPr="002E3BE1">
        <w:rPr>
          <w:b/>
          <w:bCs/>
        </w:rPr>
        <w:t xml:space="preserve"> </w:t>
      </w:r>
      <w:del w:id="876" w:author="Andrew McColl" w:date="2020-04-30T18:03:00Z">
        <w:r w:rsidRPr="002E3BE1" w:rsidDel="00F14110">
          <w:rPr>
            <w:b/>
            <w:bCs/>
          </w:rPr>
          <w:delText>Limits</w:delText>
        </w:r>
      </w:del>
      <w:ins w:id="877" w:author="Andrew McColl" w:date="2020-04-30T18:04:00Z">
        <w:r w:rsidR="00F14110">
          <w:rPr>
            <w:b/>
            <w:bCs/>
          </w:rPr>
          <w:t>Criteria</w:t>
        </w:r>
      </w:ins>
    </w:p>
    <w:p w14:paraId="7F415225" w14:textId="546BD421" w:rsidR="002E3BE1" w:rsidRPr="002E3BE1" w:rsidRDefault="002E3BE1" w:rsidP="002E3BE1">
      <w:pPr>
        <w:pStyle w:val="ListParagraph"/>
      </w:pPr>
      <w:r w:rsidRPr="002E3BE1">
        <w:t>DCP</w:t>
      </w:r>
      <w:ins w:id="878" w:author="Andrew McColl" w:date="2020-04-30T18:03:00Z">
        <w:r w:rsidR="00F14110">
          <w:t xml:space="preserve"> does not interfere with core operations on your hardware</w:t>
        </w:r>
      </w:ins>
      <w:del w:id="879" w:author="Andrew McColl" w:date="2020-04-30T18:03:00Z">
        <w:r w:rsidRPr="002E3BE1" w:rsidDel="00F14110">
          <w:delText xml:space="preserve"> executes on your local device in a completely non-interference way</w:delText>
        </w:r>
      </w:del>
      <w:r w:rsidRPr="002E3BE1">
        <w:t>. You can set it to use only a portion of idle capacity, work only during certain hours, or both.</w:t>
      </w:r>
    </w:p>
    <w:p w14:paraId="07F95A98" w14:textId="23662ECD" w:rsidR="002E3BE1" w:rsidRPr="002E3BE1" w:rsidRDefault="002E3BE1" w:rsidP="002E3BE1">
      <w:pPr>
        <w:pStyle w:val="ListParagraph"/>
        <w:numPr>
          <w:ilvl w:val="0"/>
          <w:numId w:val="6"/>
        </w:numPr>
        <w:rPr>
          <w:b/>
          <w:bCs/>
        </w:rPr>
      </w:pPr>
      <w:del w:id="880" w:author="Andrew McColl" w:date="2020-04-30T18:04:00Z">
        <w:r w:rsidRPr="002E3BE1" w:rsidDel="00F14110">
          <w:rPr>
            <w:b/>
            <w:bCs/>
          </w:rPr>
          <w:delText>Fine-Grained Control</w:delText>
        </w:r>
      </w:del>
      <w:ins w:id="881" w:author="Andrew McColl" w:date="2020-04-30T18:05:00Z">
        <w:r w:rsidR="00F14110">
          <w:rPr>
            <w:b/>
            <w:bCs/>
          </w:rPr>
          <w:t>Control by Preference</w:t>
        </w:r>
      </w:ins>
    </w:p>
    <w:p w14:paraId="3A18C914" w14:textId="65EDE135" w:rsidR="002E3BE1" w:rsidRPr="002E3BE1" w:rsidRDefault="002E3BE1" w:rsidP="002E3BE1">
      <w:pPr>
        <w:pStyle w:val="ListParagraph"/>
      </w:pPr>
      <w:r w:rsidRPr="002E3BE1">
        <w:t>You can choose which applications to contribute compute power to. Favor computational research from a certain institution, only process Canadian datasets, and more.</w:t>
      </w:r>
    </w:p>
    <w:p w14:paraId="63E6E718" w14:textId="77777777" w:rsidR="002E3BE1" w:rsidRPr="002E3BE1" w:rsidRDefault="002E3BE1" w:rsidP="002E3BE1">
      <w:pPr>
        <w:pStyle w:val="ListParagraph"/>
        <w:numPr>
          <w:ilvl w:val="0"/>
          <w:numId w:val="6"/>
        </w:numPr>
        <w:rPr>
          <w:b/>
          <w:bCs/>
        </w:rPr>
      </w:pPr>
      <w:r w:rsidRPr="002E3BE1">
        <w:rPr>
          <w:b/>
          <w:bCs/>
        </w:rPr>
        <w:t>Local Payouts</w:t>
      </w:r>
    </w:p>
    <w:p w14:paraId="2C3C73F6" w14:textId="6DB6AE55" w:rsidR="002E3BE1" w:rsidRPr="002E3BE1" w:rsidRDefault="002E3BE1" w:rsidP="002E3BE1">
      <w:pPr>
        <w:pStyle w:val="ListParagraph"/>
      </w:pPr>
      <w:r w:rsidRPr="002E3BE1">
        <w:t xml:space="preserve">DCP </w:t>
      </w:r>
      <w:del w:id="882" w:author="Andrew McColl" w:date="2020-04-30T18:06:00Z">
        <w:r w:rsidRPr="002E3BE1" w:rsidDel="00F14110">
          <w:delText xml:space="preserve">accounts </w:delText>
        </w:r>
      </w:del>
      <w:ins w:id="883" w:author="Andrew McColl" w:date="2020-04-30T18:06:00Z">
        <w:r w:rsidR="00F14110">
          <w:t>measures</w:t>
        </w:r>
        <w:r w:rsidR="00F14110" w:rsidRPr="002E3BE1">
          <w:t xml:space="preserve"> </w:t>
        </w:r>
      </w:ins>
      <w:del w:id="884" w:author="Andrew McColl" w:date="2020-04-30T18:06:00Z">
        <w:r w:rsidRPr="002E3BE1" w:rsidDel="00F14110">
          <w:delText xml:space="preserve">for </w:delText>
        </w:r>
      </w:del>
      <w:r w:rsidRPr="002E3BE1">
        <w:t xml:space="preserve">compute </w:t>
      </w:r>
      <w:ins w:id="885" w:author="Andrew McColl" w:date="2020-04-30T18:06:00Z">
        <w:r w:rsidR="00F14110">
          <w:t xml:space="preserve">in </w:t>
        </w:r>
      </w:ins>
      <w:del w:id="886" w:author="Andrew McColl" w:date="2020-04-30T18:06:00Z">
        <w:r w:rsidRPr="002E3BE1" w:rsidDel="00F14110">
          <w:delText xml:space="preserve">with real </w:delText>
        </w:r>
      </w:del>
      <w:r w:rsidRPr="002E3BE1">
        <w:t xml:space="preserve">currency. You can use the value that is accumulated to </w:t>
      </w:r>
      <w:del w:id="887" w:author="Andrew McColl" w:date="2020-04-30T18:05:00Z">
        <w:r w:rsidRPr="002E3BE1" w:rsidDel="00F14110">
          <w:delText xml:space="preserve">boost </w:delText>
        </w:r>
      </w:del>
      <w:ins w:id="888" w:author="Andrew McColl" w:date="2020-04-30T18:05:00Z">
        <w:r w:rsidR="00F14110">
          <w:t>accelerate</w:t>
        </w:r>
        <w:r w:rsidR="00F14110" w:rsidRPr="002E3BE1">
          <w:t xml:space="preserve"> </w:t>
        </w:r>
      </w:ins>
      <w:r w:rsidRPr="002E3BE1">
        <w:t xml:space="preserve">your own </w:t>
      </w:r>
      <w:del w:id="889" w:author="Andrew McColl" w:date="2020-04-30T18:05:00Z">
        <w:r w:rsidRPr="002E3BE1" w:rsidDel="00F14110">
          <w:delText>workloads</w:delText>
        </w:r>
      </w:del>
      <w:ins w:id="890" w:author="Andrew McColl" w:date="2020-04-30T18:05:00Z">
        <w:r w:rsidR="00F14110" w:rsidRPr="002E3BE1">
          <w:t>work</w:t>
        </w:r>
        <w:r w:rsidR="00F14110">
          <w:t xml:space="preserve"> </w:t>
        </w:r>
      </w:ins>
      <w:ins w:id="891" w:author="Andrew McColl" w:date="2020-04-30T18:06:00Z">
        <w:r w:rsidR="00F14110">
          <w:t>on the Distributed Computer</w:t>
        </w:r>
      </w:ins>
      <w:r w:rsidRPr="002E3BE1">
        <w:t xml:space="preserve">, or request a payout </w:t>
      </w:r>
      <w:del w:id="892" w:author="Andrew McColl" w:date="2020-04-30T18:05:00Z">
        <w:r w:rsidRPr="002E3BE1" w:rsidDel="00F14110">
          <w:delText>in through your chosen method</w:delText>
        </w:r>
      </w:del>
      <w:ins w:id="893" w:author="Andrew McColl" w:date="2020-04-30T18:05:00Z">
        <w:r w:rsidR="00F14110">
          <w:t>to bank or virtual wallet</w:t>
        </w:r>
      </w:ins>
      <w:r w:rsidRPr="002E3BE1">
        <w:t>.</w:t>
      </w:r>
    </w:p>
    <w:p w14:paraId="1632F53A" w14:textId="77777777" w:rsidR="002E3BE1" w:rsidRPr="002E3BE1" w:rsidRDefault="002E3BE1" w:rsidP="002E3BE1"/>
    <w:p w14:paraId="07105E7E" w14:textId="78189109" w:rsidR="00CD6DCC" w:rsidRDefault="00CD6DCC" w:rsidP="00CD6DCC">
      <w:pPr>
        <w:pStyle w:val="Heading2"/>
      </w:pPr>
      <w:r>
        <w:t>For Enterprise</w:t>
      </w:r>
    </w:p>
    <w:p w14:paraId="3E30125A" w14:textId="7F69F481" w:rsidR="002E3BE1" w:rsidRPr="002E3BE1" w:rsidRDefault="002E3BE1" w:rsidP="002E3BE1">
      <w:pPr>
        <w:rPr>
          <w:b/>
          <w:bCs/>
        </w:rPr>
      </w:pPr>
      <w:r>
        <w:rPr>
          <w:b/>
          <w:bCs/>
        </w:rPr>
        <w:t>DCP For Enterprise</w:t>
      </w:r>
    </w:p>
    <w:p w14:paraId="3DA699CC" w14:textId="0456A796" w:rsidR="002E3BE1" w:rsidRDefault="002E3BE1" w:rsidP="002E3BE1">
      <w:r w:rsidRPr="002E3BE1">
        <w:t xml:space="preserve">The Distributed Compute Protocol </w:t>
      </w:r>
      <w:del w:id="894" w:author="Andrew McColl" w:date="2020-04-30T18:07:00Z">
        <w:r w:rsidRPr="002E3BE1" w:rsidDel="00DA3F25">
          <w:delText>is a powerful tool</w:delText>
        </w:r>
      </w:del>
      <w:ins w:id="895" w:author="Andrew McColl" w:date="2020-04-30T18:07:00Z">
        <w:r w:rsidR="00DA3F25">
          <w:t>provides many benefits</w:t>
        </w:r>
      </w:ins>
      <w:r w:rsidRPr="002E3BE1">
        <w:t xml:space="preserve"> for future-thinking business</w:t>
      </w:r>
      <w:ins w:id="896" w:author="Andrew McColl" w:date="2020-04-30T18:07:00Z">
        <w:r w:rsidR="00DA3F25">
          <w:t>es</w:t>
        </w:r>
      </w:ins>
      <w:r w:rsidRPr="002E3BE1">
        <w:t xml:space="preserve">: </w:t>
      </w:r>
    </w:p>
    <w:p w14:paraId="7903E2CD" w14:textId="70F934C3" w:rsidR="002E3BE1" w:rsidRDefault="002E3BE1" w:rsidP="002E3BE1">
      <w:pPr>
        <w:pStyle w:val="ListParagraph"/>
        <w:numPr>
          <w:ilvl w:val="0"/>
          <w:numId w:val="6"/>
        </w:numPr>
      </w:pPr>
      <w:r w:rsidRPr="002E3BE1">
        <w:t xml:space="preserve">Serverless infrastructure </w:t>
      </w:r>
      <w:del w:id="897" w:author="Andrew McColl" w:date="2020-04-30T18:06:00Z">
        <w:r w:rsidRPr="002E3BE1" w:rsidDel="00DA3F25">
          <w:delText>for greatly reduced</w:delText>
        </w:r>
      </w:del>
      <w:ins w:id="898" w:author="Andrew McColl" w:date="2020-04-30T18:06:00Z">
        <w:r w:rsidR="00DA3F25">
          <w:t>to greatly reduce</w:t>
        </w:r>
      </w:ins>
      <w:r w:rsidRPr="002E3BE1">
        <w:t xml:space="preserve"> OpEx.</w:t>
      </w:r>
    </w:p>
    <w:p w14:paraId="4E105549" w14:textId="53D64B93" w:rsidR="002E3BE1" w:rsidRDefault="002E3BE1" w:rsidP="002E3BE1">
      <w:pPr>
        <w:pStyle w:val="ListParagraph"/>
        <w:numPr>
          <w:ilvl w:val="0"/>
          <w:numId w:val="6"/>
        </w:numPr>
      </w:pPr>
      <w:r w:rsidRPr="002E3BE1">
        <w:t xml:space="preserve">Secure on-premises </w:t>
      </w:r>
      <w:del w:id="899" w:author="Andrew McColl" w:date="2020-04-30T18:07:00Z">
        <w:r w:rsidRPr="002E3BE1" w:rsidDel="00DA3F25">
          <w:delText>data processing without managing servers</w:delText>
        </w:r>
      </w:del>
      <w:ins w:id="900" w:author="Andrew McColl" w:date="2020-04-30T18:07:00Z">
        <w:r w:rsidR="00DA3F25">
          <w:t>computing</w:t>
        </w:r>
      </w:ins>
      <w:r w:rsidRPr="002E3BE1">
        <w:t>.</w:t>
      </w:r>
    </w:p>
    <w:p w14:paraId="7963A38D" w14:textId="732BE4D3" w:rsidR="002E3BE1" w:rsidRDefault="002E3BE1" w:rsidP="002E3BE1">
      <w:pPr>
        <w:pStyle w:val="ListParagraph"/>
        <w:numPr>
          <w:ilvl w:val="0"/>
          <w:numId w:val="6"/>
        </w:numPr>
      </w:pPr>
      <w:r w:rsidRPr="002E3BE1">
        <w:t xml:space="preserve">Powerful no-code </w:t>
      </w:r>
      <w:del w:id="901" w:author="Andrew McColl" w:date="2020-04-30T18:07:00Z">
        <w:r w:rsidRPr="002E3BE1" w:rsidDel="00DA3F25">
          <w:delText>workflows for enabling digital transformation</w:delText>
        </w:r>
      </w:del>
      <w:ins w:id="902" w:author="Andrew McColl" w:date="2020-04-30T18:07:00Z">
        <w:r w:rsidR="00DA3F25">
          <w:t>applications f</w:t>
        </w:r>
      </w:ins>
      <w:ins w:id="903" w:author="Andrew McColl" w:date="2020-04-30T18:08:00Z">
        <w:r w:rsidR="00161F5C">
          <w:t>or non-developers to use</w:t>
        </w:r>
      </w:ins>
      <w:r w:rsidRPr="002E3BE1">
        <w:t>.</w:t>
      </w:r>
    </w:p>
    <w:p w14:paraId="10C0F228" w14:textId="5B29754C" w:rsidR="002E3BE1" w:rsidRDefault="002E3BE1" w:rsidP="002E3BE1">
      <w:pPr>
        <w:pStyle w:val="ListParagraph"/>
        <w:numPr>
          <w:ilvl w:val="0"/>
          <w:numId w:val="6"/>
        </w:numPr>
      </w:pPr>
      <w:r w:rsidRPr="002E3BE1">
        <w:t xml:space="preserve">Complete </w:t>
      </w:r>
      <w:del w:id="904" w:author="Andrew McColl" w:date="2020-04-30T18:08:00Z">
        <w:r w:rsidRPr="002E3BE1" w:rsidDel="00161F5C">
          <w:delText xml:space="preserve">data </w:delText>
        </w:r>
      </w:del>
      <w:ins w:id="905" w:author="Andrew McColl" w:date="2020-04-30T18:08:00Z">
        <w:r w:rsidR="00161F5C">
          <w:t>system</w:t>
        </w:r>
        <w:r w:rsidR="00161F5C" w:rsidRPr="002E3BE1">
          <w:t xml:space="preserve"> </w:t>
        </w:r>
      </w:ins>
      <w:r w:rsidRPr="002E3BE1">
        <w:t xml:space="preserve">mobility </w:t>
      </w:r>
      <w:del w:id="906" w:author="Andrew McColl" w:date="2020-04-30T18:08:00Z">
        <w:r w:rsidRPr="002E3BE1" w:rsidDel="00161F5C">
          <w:delText xml:space="preserve">with </w:delText>
        </w:r>
      </w:del>
      <w:ins w:id="907" w:author="Andrew McColl" w:date="2020-04-30T18:08:00Z">
        <w:r w:rsidR="00161F5C">
          <w:t>and</w:t>
        </w:r>
        <w:r w:rsidR="00161F5C" w:rsidRPr="002E3BE1">
          <w:t xml:space="preserve"> </w:t>
        </w:r>
      </w:ins>
      <w:r w:rsidRPr="002E3BE1">
        <w:t xml:space="preserve">zero </w:t>
      </w:r>
      <w:del w:id="908" w:author="Andrew McColl" w:date="2020-04-30T18:08:00Z">
        <w:r w:rsidRPr="002E3BE1" w:rsidDel="00161F5C">
          <w:delText xml:space="preserve">provider </w:delText>
        </w:r>
      </w:del>
      <w:ins w:id="909" w:author="Andrew McColl" w:date="2020-04-30T18:08:00Z">
        <w:r w:rsidR="00161F5C">
          <w:t>cloud</w:t>
        </w:r>
        <w:r w:rsidR="00161F5C" w:rsidRPr="002E3BE1">
          <w:t xml:space="preserve"> </w:t>
        </w:r>
      </w:ins>
      <w:r w:rsidRPr="002E3BE1">
        <w:t>lock-in.</w:t>
      </w:r>
    </w:p>
    <w:p w14:paraId="7660A4E2" w14:textId="77777777" w:rsidR="002E3BE1" w:rsidRDefault="002E3BE1" w:rsidP="002E3BE1"/>
    <w:p w14:paraId="756A7D99" w14:textId="0402D5C3" w:rsidR="002E3BE1" w:rsidRDefault="002E3BE1" w:rsidP="002E3BE1">
      <w:r w:rsidRPr="002E3BE1">
        <w:lastRenderedPageBreak/>
        <w:t xml:space="preserve">Kings Distributed Systems Ltd. is the official partner of DCL </w:t>
      </w:r>
      <w:del w:id="910" w:author="Andrew McColl" w:date="2020-04-30T18:08:00Z">
        <w:r w:rsidRPr="002E3BE1" w:rsidDel="00161F5C">
          <w:delText xml:space="preserve">for </w:delText>
        </w:r>
      </w:del>
      <w:ins w:id="911" w:author="Andrew McColl" w:date="2020-04-30T18:08:00Z">
        <w:r w:rsidR="00161F5C">
          <w:t>that deals with</w:t>
        </w:r>
        <w:r w:rsidR="00161F5C" w:rsidRPr="002E3BE1">
          <w:t xml:space="preserve"> </w:t>
        </w:r>
        <w:r w:rsidR="00161F5C">
          <w:t xml:space="preserve">all </w:t>
        </w:r>
      </w:ins>
      <w:del w:id="912" w:author="Andrew McColl" w:date="2020-04-30T18:08:00Z">
        <w:r w:rsidRPr="002E3BE1" w:rsidDel="00161F5C">
          <w:delText xml:space="preserve">managing </w:delText>
        </w:r>
      </w:del>
      <w:r w:rsidRPr="002E3BE1">
        <w:t>enterprise users</w:t>
      </w:r>
      <w:ins w:id="913" w:author="Andrew McColl" w:date="2020-04-30T18:08:00Z">
        <w:r w:rsidR="00161F5C">
          <w:t xml:space="preserve"> of DCP</w:t>
        </w:r>
      </w:ins>
      <w:r w:rsidRPr="002E3BE1">
        <w:t>. Their team provides the dedicated support and knowledge to help achieve your business goals.</w:t>
      </w:r>
    </w:p>
    <w:p w14:paraId="13E3104C" w14:textId="08F4F0AE" w:rsidR="002E3BE1" w:rsidRDefault="002E3BE1" w:rsidP="002E3BE1"/>
    <w:p w14:paraId="29E74856" w14:textId="3F66711E" w:rsidR="002E3BE1" w:rsidRDefault="002E3BE1" w:rsidP="002E3BE1">
      <w:del w:id="914" w:author="Andrew McColl" w:date="2020-04-30T18:09:00Z">
        <w:r w:rsidDel="00161F5C">
          <w:delText>Both strategy and operations are increasingly</w:delText>
        </w:r>
      </w:del>
      <w:ins w:id="915" w:author="Andrew McColl" w:date="2020-04-30T18:09:00Z">
        <w:r w:rsidR="00161F5C">
          <w:t>Daily business operations are increasingly</w:t>
        </w:r>
      </w:ins>
      <w:r>
        <w:t xml:space="preserve"> impacted by the need for </w:t>
      </w:r>
      <w:ins w:id="916" w:author="Andrew McColl" w:date="2020-04-30T18:09:00Z">
        <w:r w:rsidR="00161F5C">
          <w:t>large amounts of compute</w:t>
        </w:r>
      </w:ins>
      <w:del w:id="917" w:author="Andrew McColl" w:date="2020-04-30T18:09:00Z">
        <w:r w:rsidDel="00161F5C">
          <w:delText>large-scale compute resources</w:delText>
        </w:r>
      </w:del>
      <w:r>
        <w:t xml:space="preserve">. With OpEx </w:t>
      </w:r>
      <w:del w:id="918" w:author="Andrew McColl" w:date="2020-04-30T18:09:00Z">
        <w:r w:rsidDel="00161F5C">
          <w:delText>on cloud commanding a growing share of almost every company's budget and data concerns increasing</w:delText>
        </w:r>
      </w:del>
      <w:ins w:id="919" w:author="Andrew McColl" w:date="2020-04-30T18:09:00Z">
        <w:r w:rsidR="00161F5C">
          <w:t>and data security concerns growing</w:t>
        </w:r>
      </w:ins>
      <w:r>
        <w:t xml:space="preserve">, the current cloud architecture may </w:t>
      </w:r>
      <w:del w:id="920" w:author="Andrew McColl" w:date="2020-04-30T18:10:00Z">
        <w:r w:rsidDel="00161F5C">
          <w:delText xml:space="preserve">very likely </w:delText>
        </w:r>
      </w:del>
      <w:r>
        <w:t>be unsustainable.</w:t>
      </w:r>
    </w:p>
    <w:p w14:paraId="37C1F81C" w14:textId="062485BC" w:rsidR="002E3BE1" w:rsidRDefault="002E3BE1" w:rsidP="002E3BE1">
      <w:r>
        <w:t>To reduce this uncertainty and provide abundant compute resources, KDS builds enterprise-grade networks built on DCP. Its mission is to allow business of any size to meet increasing processing requirements while keeping</w:t>
      </w:r>
      <w:ins w:id="921" w:author="Andrew McColl" w:date="2020-04-30T18:10:00Z">
        <w:r w:rsidR="00161F5C">
          <w:t xml:space="preserve"> their</w:t>
        </w:r>
      </w:ins>
      <w:r>
        <w:t xml:space="preserve"> data secure.</w:t>
      </w:r>
    </w:p>
    <w:p w14:paraId="650C0AAF" w14:textId="77777777" w:rsidR="002E3BE1" w:rsidRDefault="002E3BE1" w:rsidP="002E3BE1"/>
    <w:p w14:paraId="6180F59C" w14:textId="2520C677" w:rsidR="00CD6DCC" w:rsidRDefault="00CD6DCC" w:rsidP="00CD6DCC">
      <w:pPr>
        <w:pStyle w:val="Heading2"/>
      </w:pPr>
      <w:r>
        <w:t>Features</w:t>
      </w:r>
    </w:p>
    <w:p w14:paraId="1FC9F096" w14:textId="128167D2" w:rsidR="002E3BE1" w:rsidRPr="002E3BE1" w:rsidRDefault="002E3BE1" w:rsidP="002E3BE1">
      <w:pPr>
        <w:rPr>
          <w:b/>
          <w:bCs/>
        </w:rPr>
      </w:pPr>
      <w:r w:rsidRPr="002E3BE1">
        <w:rPr>
          <w:b/>
          <w:bCs/>
        </w:rPr>
        <w:t>Feature Spotlight</w:t>
      </w:r>
    </w:p>
    <w:p w14:paraId="211F7666" w14:textId="4E7E1835" w:rsidR="002E3BE1" w:rsidRPr="002E3BE1" w:rsidRDefault="002E3BE1" w:rsidP="002E3BE1">
      <w:r w:rsidRPr="002E3BE1">
        <w:t>DCP offers flexible</w:t>
      </w:r>
      <w:ins w:id="922" w:author="Andrew McColl" w:date="2020-04-30T18:11:00Z">
        <w:r w:rsidR="00161F5C">
          <w:t xml:space="preserve"> ways to perform high-throughput computing</w:t>
        </w:r>
      </w:ins>
      <w:del w:id="923" w:author="Andrew McColl" w:date="2020-04-30T18:11:00Z">
        <w:r w:rsidRPr="002E3BE1" w:rsidDel="00161F5C">
          <w:delText xml:space="preserve"> ways to develop, execute, and load balance compute-intensive applications</w:delText>
        </w:r>
      </w:del>
      <w:r w:rsidRPr="002E3BE1">
        <w:t xml:space="preserve">. Built on proven </w:t>
      </w:r>
      <w:del w:id="924" w:author="Andrew McColl" w:date="2020-04-30T18:11:00Z">
        <w:r w:rsidRPr="002E3BE1" w:rsidDel="00161F5C">
          <w:delText xml:space="preserve">open-source </w:delText>
        </w:r>
      </w:del>
      <w:r w:rsidRPr="002E3BE1">
        <w:t>technology, it</w:t>
      </w:r>
      <w:ins w:id="925" w:author="Andrew McColl" w:date="2020-04-30T18:12:00Z">
        <w:r w:rsidR="00161F5C">
          <w:t xml:space="preserve">s many features </w:t>
        </w:r>
      </w:ins>
      <w:del w:id="926" w:author="Andrew McColl" w:date="2020-04-30T18:12:00Z">
        <w:r w:rsidRPr="002E3BE1" w:rsidDel="00161F5C">
          <w:delText xml:space="preserve">s features </w:delText>
        </w:r>
      </w:del>
      <w:r w:rsidRPr="002E3BE1">
        <w:t>provide performance, security, and affordability for a</w:t>
      </w:r>
      <w:ins w:id="927" w:author="Andrew McColl" w:date="2020-04-30T18:12:00Z">
        <w:r w:rsidR="00161F5C">
          <w:t>lmost any</w:t>
        </w:r>
      </w:ins>
      <w:del w:id="928" w:author="Andrew McColl" w:date="2020-04-30T18:12:00Z">
        <w:r w:rsidRPr="002E3BE1" w:rsidDel="00161F5C">
          <w:delText xml:space="preserve"> wide range of</w:delText>
        </w:r>
      </w:del>
      <w:r w:rsidRPr="002E3BE1">
        <w:t xml:space="preserve"> </w:t>
      </w:r>
      <w:del w:id="929" w:author="Andrew McColl" w:date="2020-04-30T18:12:00Z">
        <w:r w:rsidRPr="002E3BE1" w:rsidDel="00161F5C">
          <w:delText>compute requirements</w:delText>
        </w:r>
      </w:del>
      <w:ins w:id="930" w:author="Andrew McColl" w:date="2020-04-30T18:12:00Z">
        <w:r w:rsidR="00161F5C">
          <w:t>need</w:t>
        </w:r>
      </w:ins>
      <w:r w:rsidRPr="002E3BE1">
        <w:t>.</w:t>
      </w:r>
      <w:r w:rsidRPr="002E3BE1">
        <w:br/>
      </w:r>
      <w:r w:rsidRPr="002E3BE1">
        <w:br/>
        <w:t xml:space="preserve">Learn more about how DCP benefits everything from local clusters </w:t>
      </w:r>
      <w:del w:id="931" w:author="Andrew McColl" w:date="2020-04-30T18:12:00Z">
        <w:r w:rsidRPr="002E3BE1" w:rsidDel="00161F5C">
          <w:delText xml:space="preserve">with a handful of machines </w:delText>
        </w:r>
      </w:del>
      <w:r w:rsidRPr="002E3BE1">
        <w:t xml:space="preserve">to </w:t>
      </w:r>
      <w:del w:id="932" w:author="Andrew McColl" w:date="2020-04-30T18:12:00Z">
        <w:r w:rsidRPr="002E3BE1" w:rsidDel="00161F5C">
          <w:delText xml:space="preserve">more </w:delText>
        </w:r>
      </w:del>
      <w:r w:rsidRPr="002E3BE1">
        <w:t>complex deployments.</w:t>
      </w:r>
    </w:p>
    <w:p w14:paraId="1B69C7A2" w14:textId="626A1F81" w:rsidR="002E3BE1" w:rsidRPr="002E3BE1" w:rsidRDefault="002E3BE1" w:rsidP="002E3BE1">
      <w:pPr>
        <w:pStyle w:val="ListParagraph"/>
        <w:numPr>
          <w:ilvl w:val="0"/>
          <w:numId w:val="7"/>
        </w:numPr>
      </w:pPr>
      <w:del w:id="933" w:author="Andrew McColl" w:date="2020-04-30T18:12:00Z">
        <w:r w:rsidRPr="002E3BE1" w:rsidDel="00161F5C">
          <w:rPr>
            <w:b/>
            <w:bCs/>
          </w:rPr>
          <w:delText>Universal programming framework</w:delText>
        </w:r>
      </w:del>
      <w:ins w:id="934" w:author="Andrew McColl" w:date="2020-04-30T18:12:00Z">
        <w:r w:rsidR="00161F5C">
          <w:rPr>
            <w:b/>
            <w:bCs/>
          </w:rPr>
          <w:t>Write once, run anywhere</w:t>
        </w:r>
      </w:ins>
    </w:p>
    <w:p w14:paraId="441C5EF4" w14:textId="15A958DC" w:rsidR="002E3BE1" w:rsidRPr="002E3BE1" w:rsidDel="00161F5C" w:rsidRDefault="002E3BE1" w:rsidP="002E3BE1">
      <w:pPr>
        <w:pStyle w:val="ListParagraph"/>
        <w:numPr>
          <w:ilvl w:val="0"/>
          <w:numId w:val="7"/>
        </w:numPr>
        <w:rPr>
          <w:del w:id="935" w:author="Andrew McColl" w:date="2020-04-30T18:13:00Z"/>
        </w:rPr>
      </w:pPr>
      <w:del w:id="936" w:author="Andrew McColl" w:date="2020-04-30T18:13:00Z">
        <w:r w:rsidRPr="002E3BE1" w:rsidDel="00161F5C">
          <w:rPr>
            <w:b/>
            <w:bCs/>
          </w:rPr>
          <w:delText>Scalable across any device, anywhere</w:delText>
        </w:r>
      </w:del>
    </w:p>
    <w:p w14:paraId="0F739876" w14:textId="77777777" w:rsidR="002E3BE1" w:rsidRPr="002E3BE1" w:rsidRDefault="002E3BE1" w:rsidP="002E3BE1">
      <w:pPr>
        <w:pStyle w:val="ListParagraph"/>
        <w:numPr>
          <w:ilvl w:val="0"/>
          <w:numId w:val="7"/>
        </w:numPr>
      </w:pPr>
      <w:r w:rsidRPr="002E3BE1">
        <w:rPr>
          <w:b/>
          <w:bCs/>
        </w:rPr>
        <w:t>Effortless migration &amp; compute foraging</w:t>
      </w:r>
    </w:p>
    <w:p w14:paraId="60ACB28B" w14:textId="77777777" w:rsidR="002E3BE1" w:rsidRPr="002E3BE1" w:rsidRDefault="002E3BE1" w:rsidP="002E3BE1">
      <w:pPr>
        <w:pStyle w:val="ListParagraph"/>
        <w:numPr>
          <w:ilvl w:val="0"/>
          <w:numId w:val="7"/>
        </w:numPr>
      </w:pPr>
      <w:r w:rsidRPr="002E3BE1">
        <w:rPr>
          <w:b/>
          <w:bCs/>
        </w:rPr>
        <w:t>Low-code &amp; no-code deployments</w:t>
      </w:r>
    </w:p>
    <w:p w14:paraId="7C96FAEC" w14:textId="56E0A891" w:rsidR="002E3BE1" w:rsidRDefault="00B50C88" w:rsidP="002E3BE1">
      <w:pPr>
        <w:rPr>
          <w:ins w:id="937" w:author="Andrew McColl" w:date="2020-05-01T14:01:00Z"/>
          <w:i/>
          <w:iCs/>
          <w:color w:val="FF0000"/>
        </w:rPr>
      </w:pPr>
      <w:ins w:id="938" w:author="Andrew McColl" w:date="2020-05-01T14:01:00Z">
        <w:r>
          <w:rPr>
            <w:i/>
            <w:iCs/>
            <w:color w:val="FF0000"/>
          </w:rPr>
          <w:t>&lt;</w:t>
        </w:r>
        <w:r w:rsidR="00B84029">
          <w:rPr>
            <w:i/>
            <w:iCs/>
            <w:color w:val="FF0000"/>
          </w:rPr>
          <w:t>Icons to place at the top of the page where you can select the section to go to&gt;</w:t>
        </w:r>
      </w:ins>
    </w:p>
    <w:p w14:paraId="03AFA0CA" w14:textId="09EDDD7E" w:rsidR="00B84029" w:rsidRPr="00B50C88" w:rsidRDefault="00B84029" w:rsidP="002E3BE1">
      <w:pPr>
        <w:rPr>
          <w:i/>
          <w:iCs/>
          <w:color w:val="FF0000"/>
          <w:rPrChange w:id="939" w:author="Andrew McColl" w:date="2020-05-01T14:01:00Z">
            <w:rPr/>
          </w:rPrChange>
        </w:rPr>
      </w:pPr>
      <w:ins w:id="940" w:author="Andrew McColl" w:date="2020-05-01T14:01:00Z">
        <w:r>
          <w:rPr>
            <w:i/>
            <w:iCs/>
            <w:noProof/>
            <w:color w:val="FF0000"/>
          </w:rPr>
          <w:drawing>
            <wp:inline distT="0" distB="0" distL="0" distR="0" wp14:anchorId="752520B8" wp14:editId="538EDDED">
              <wp:extent cx="722376" cy="722376"/>
              <wp:effectExtent l="0" t="0" r="1905" b="1905"/>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1.1 Serverles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ins>
      <w:ins w:id="941" w:author="Andrew McColl" w:date="2020-05-01T14:02:00Z">
        <w:r>
          <w:rPr>
            <w:i/>
            <w:iCs/>
            <w:color w:val="FF0000"/>
          </w:rPr>
          <w:t xml:space="preserve">     </w:t>
        </w:r>
      </w:ins>
      <w:ins w:id="942" w:author="Andrew McColl" w:date="2020-05-01T14:01:00Z">
        <w:r>
          <w:rPr>
            <w:i/>
            <w:iCs/>
            <w:noProof/>
            <w:color w:val="FF0000"/>
          </w:rPr>
          <w:drawing>
            <wp:inline distT="0" distB="0" distL="0" distR="0" wp14:anchorId="1CAE5192" wp14:editId="6A31AF85">
              <wp:extent cx="722376" cy="722376"/>
              <wp:effectExtent l="0" t="0" r="1905" b="1905"/>
              <wp:docPr id="22" name="Picture 2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1.2 Applications.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ins>
      <w:ins w:id="943" w:author="Andrew McColl" w:date="2020-05-01T14:02:00Z">
        <w:r>
          <w:rPr>
            <w:i/>
            <w:iCs/>
            <w:color w:val="FF0000"/>
          </w:rPr>
          <w:t xml:space="preserve">     </w:t>
        </w:r>
      </w:ins>
      <w:ins w:id="944" w:author="Andrew McColl" w:date="2020-05-01T14:01:00Z">
        <w:r>
          <w:rPr>
            <w:i/>
            <w:iCs/>
            <w:noProof/>
            <w:color w:val="FF0000"/>
          </w:rPr>
          <w:drawing>
            <wp:inline distT="0" distB="0" distL="0" distR="0" wp14:anchorId="2166AA85" wp14:editId="5F80A1FB">
              <wp:extent cx="722376" cy="722376"/>
              <wp:effectExtent l="0" t="0" r="1905" b="1905"/>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1.3 Distributed OS.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ins>
      <w:ins w:id="945" w:author="Andrew McColl" w:date="2020-05-01T14:02:00Z">
        <w:r>
          <w:rPr>
            <w:i/>
            <w:iCs/>
            <w:color w:val="FF0000"/>
          </w:rPr>
          <w:t xml:space="preserve">     </w:t>
        </w:r>
      </w:ins>
      <w:ins w:id="946" w:author="Andrew McColl" w:date="2020-05-01T14:01:00Z">
        <w:r>
          <w:rPr>
            <w:i/>
            <w:iCs/>
            <w:noProof/>
            <w:color w:val="FF0000"/>
          </w:rPr>
          <w:drawing>
            <wp:inline distT="0" distB="0" distL="0" distR="0" wp14:anchorId="748F064B" wp14:editId="5BDE17C1">
              <wp:extent cx="722376" cy="722376"/>
              <wp:effectExtent l="0" t="0" r="1905" b="1905"/>
              <wp:docPr id="24" name="Picture 2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1.4 Data Security.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ins>
      <w:ins w:id="947" w:author="Andrew McColl" w:date="2020-05-01T14:02:00Z">
        <w:r>
          <w:rPr>
            <w:i/>
            <w:iCs/>
            <w:color w:val="FF0000"/>
          </w:rPr>
          <w:t xml:space="preserve">     </w:t>
        </w:r>
      </w:ins>
      <w:ins w:id="948" w:author="Andrew McColl" w:date="2020-05-01T14:01:00Z">
        <w:r>
          <w:rPr>
            <w:i/>
            <w:iCs/>
            <w:noProof/>
            <w:color w:val="FF0000"/>
          </w:rPr>
          <w:drawing>
            <wp:inline distT="0" distB="0" distL="0" distR="0" wp14:anchorId="20BE9B73" wp14:editId="519BF1EA">
              <wp:extent cx="722376" cy="722376"/>
              <wp:effectExtent l="0" t="0" r="1905" b="1905"/>
              <wp:docPr id="25" name="Picture 25" descr="A picture containing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1.5 Flexibility.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22376" cy="722376"/>
                      </a:xfrm>
                      <a:prstGeom prst="rect">
                        <a:avLst/>
                      </a:prstGeom>
                    </pic:spPr>
                  </pic:pic>
                </a:graphicData>
              </a:graphic>
            </wp:inline>
          </w:drawing>
        </w:r>
      </w:ins>
      <w:ins w:id="949" w:author="Andrew McColl" w:date="2020-05-01T14:02:00Z">
        <w:r w:rsidRPr="00F26DC3">
          <w:rPr>
            <w:i/>
            <w:iCs/>
            <w:color w:val="FF0000"/>
          </w:rPr>
          <w:t>&lt;New Image</w:t>
        </w:r>
        <w:r>
          <w:rPr>
            <w:i/>
            <w:iCs/>
            <w:color w:val="FF0000"/>
          </w:rPr>
          <w:t>s</w:t>
        </w:r>
        <w:r w:rsidRPr="00F26DC3">
          <w:rPr>
            <w:i/>
            <w:iCs/>
            <w:color w:val="FF0000"/>
          </w:rPr>
          <w:t>&gt;</w:t>
        </w:r>
      </w:ins>
    </w:p>
    <w:p w14:paraId="4609CECC" w14:textId="784EA82F" w:rsidR="002E3BE1" w:rsidRPr="00C462CB" w:rsidRDefault="002E3BE1" w:rsidP="002E3BE1">
      <w:pPr>
        <w:rPr>
          <w:b/>
          <w:bCs/>
        </w:rPr>
      </w:pPr>
      <w:r w:rsidRPr="00C462CB">
        <w:rPr>
          <w:b/>
          <w:bCs/>
        </w:rPr>
        <w:t>Serverless Compute</w:t>
      </w:r>
    </w:p>
    <w:p w14:paraId="4FC27F1D" w14:textId="04FA502B" w:rsidR="002E3BE1" w:rsidRDefault="002E3BE1" w:rsidP="002E3BE1">
      <w:r>
        <w:t xml:space="preserve">Serverless computing dynamically manages the compute and network resources that your application requires. Instead of you </w:t>
      </w:r>
      <w:del w:id="950" w:author="Andrew McColl" w:date="2020-04-30T18:13:00Z">
        <w:r w:rsidDel="00161F5C">
          <w:delText xml:space="preserve">manually </w:delText>
        </w:r>
      </w:del>
      <w:ins w:id="951" w:author="Andrew McColl" w:date="2020-04-30T18:13:00Z">
        <w:r w:rsidR="00161F5C">
          <w:t>managing</w:t>
        </w:r>
      </w:ins>
      <w:del w:id="952" w:author="Andrew McColl" w:date="2020-04-30T18:13:00Z">
        <w:r w:rsidDel="00161F5C">
          <w:delText>provisioning</w:delText>
        </w:r>
      </w:del>
      <w:r>
        <w:t xml:space="preserve"> </w:t>
      </w:r>
      <w:del w:id="953" w:author="Andrew McColl" w:date="2020-04-30T18:13:00Z">
        <w:r w:rsidDel="00161F5C">
          <w:delText>the type and amount of memory, cores, and I/O</w:delText>
        </w:r>
      </w:del>
      <w:ins w:id="954" w:author="Andrew McColl" w:date="2020-04-30T18:13:00Z">
        <w:r w:rsidR="00161F5C">
          <w:t>the fine details</w:t>
        </w:r>
      </w:ins>
      <w:r>
        <w:t>, DCP matches your workload with the right infrastructure.</w:t>
      </w:r>
    </w:p>
    <w:p w14:paraId="73934EED" w14:textId="77777777" w:rsidR="002E3BE1" w:rsidRPr="00C462CB" w:rsidRDefault="002E3BE1" w:rsidP="00C462CB">
      <w:pPr>
        <w:pStyle w:val="ListParagraph"/>
        <w:numPr>
          <w:ilvl w:val="0"/>
          <w:numId w:val="8"/>
        </w:numPr>
        <w:rPr>
          <w:b/>
          <w:bCs/>
        </w:rPr>
      </w:pPr>
      <w:r w:rsidRPr="00C462CB">
        <w:rPr>
          <w:b/>
          <w:bCs/>
        </w:rPr>
        <w:t>API Centric Framework</w:t>
      </w:r>
    </w:p>
    <w:p w14:paraId="753DF51C" w14:textId="53D6E093" w:rsidR="002E3BE1" w:rsidRDefault="002E3BE1" w:rsidP="00C462CB">
      <w:pPr>
        <w:pStyle w:val="ListParagraph"/>
      </w:pPr>
      <w:r>
        <w:t xml:space="preserve">DCP provides a unified API framework for your code to run anywhere, built </w:t>
      </w:r>
      <w:del w:id="955" w:author="Andrew McColl" w:date="2020-04-30T18:15:00Z">
        <w:r w:rsidDel="00161F5C">
          <w:delText xml:space="preserve">from first principles </w:delText>
        </w:r>
      </w:del>
      <w:r>
        <w:t xml:space="preserve">to be intuitive for </w:t>
      </w:r>
      <w:ins w:id="956" w:author="Andrew McColl" w:date="2020-04-30T18:15:00Z">
        <w:r w:rsidR="00161F5C">
          <w:t xml:space="preserve">all </w:t>
        </w:r>
      </w:ins>
      <w:r>
        <w:t>developers</w:t>
      </w:r>
      <w:del w:id="957" w:author="Andrew McColl" w:date="2020-04-30T18:15:00Z">
        <w:r w:rsidDel="00161F5C">
          <w:delText xml:space="preserve"> of all backgrounds</w:delText>
        </w:r>
      </w:del>
      <w:r>
        <w:t>. Th</w:t>
      </w:r>
      <w:ins w:id="958" w:author="Andrew McColl" w:date="2020-04-30T18:15:00Z">
        <w:r w:rsidR="00161F5C">
          <w:t xml:space="preserve">ese </w:t>
        </w:r>
      </w:ins>
      <w:del w:id="959" w:author="Andrew McColl" w:date="2020-04-30T18:15:00Z">
        <w:r w:rsidDel="00161F5C">
          <w:delText xml:space="preserve">is API </w:delText>
        </w:r>
      </w:del>
      <w:r>
        <w:t xml:space="preserve">can be called anywhere </w:t>
      </w:r>
      <w:del w:id="960" w:author="Andrew McColl" w:date="2020-04-30T18:15:00Z">
        <w:r w:rsidDel="00161F5C">
          <w:delText xml:space="preserve">from anywhere, </w:delText>
        </w:r>
      </w:del>
      <w:r>
        <w:t>from a CL to a website.</w:t>
      </w:r>
    </w:p>
    <w:p w14:paraId="64F12835" w14:textId="77777777" w:rsidR="002E3BE1" w:rsidRPr="00C462CB" w:rsidRDefault="002E3BE1" w:rsidP="00C462CB">
      <w:pPr>
        <w:pStyle w:val="ListParagraph"/>
        <w:numPr>
          <w:ilvl w:val="0"/>
          <w:numId w:val="8"/>
        </w:numPr>
        <w:rPr>
          <w:b/>
          <w:bCs/>
        </w:rPr>
      </w:pPr>
      <w:r w:rsidRPr="00C462CB">
        <w:rPr>
          <w:b/>
          <w:bCs/>
        </w:rPr>
        <w:t>Run Serverless Anywhere</w:t>
      </w:r>
    </w:p>
    <w:p w14:paraId="0848620C" w14:textId="745051E2" w:rsidR="002E3BE1" w:rsidRDefault="002E3BE1" w:rsidP="00C462CB">
      <w:pPr>
        <w:pStyle w:val="ListParagraph"/>
      </w:pPr>
      <w:r>
        <w:t xml:space="preserve">DCP </w:t>
      </w:r>
      <w:del w:id="961" w:author="Andrew McColl" w:date="2020-04-30T18:16:00Z">
        <w:r w:rsidDel="00161F5C">
          <w:delText>converts owned hardware into a serverless computing cluster</w:delText>
        </w:r>
      </w:del>
      <w:ins w:id="962" w:author="Andrew McColl" w:date="2020-04-30T18:16:00Z">
        <w:r w:rsidR="00161F5C">
          <w:t>lets you run serverless applications on your own hardware, meaning fewer servers</w:t>
        </w:r>
      </w:ins>
      <w:del w:id="963" w:author="Andrew McColl" w:date="2020-04-30T18:16:00Z">
        <w:r w:rsidDel="00161F5C">
          <w:delText>. Every device added to this pool of resources is one less that</w:delText>
        </w:r>
      </w:del>
      <w:r>
        <w:t xml:space="preserve"> you have to manually configure. </w:t>
      </w:r>
      <w:del w:id="964" w:author="Andrew McColl" w:date="2020-04-30T18:17:00Z">
        <w:r w:rsidDel="00161F5C">
          <w:delText>Bring the cutting edge of serverless to your own devices.</w:delText>
        </w:r>
      </w:del>
    </w:p>
    <w:p w14:paraId="5BE6267F" w14:textId="77777777" w:rsidR="002E3BE1" w:rsidRPr="00C462CB" w:rsidRDefault="002E3BE1" w:rsidP="00C462CB">
      <w:pPr>
        <w:pStyle w:val="ListParagraph"/>
        <w:numPr>
          <w:ilvl w:val="0"/>
          <w:numId w:val="8"/>
        </w:numPr>
        <w:rPr>
          <w:b/>
          <w:bCs/>
        </w:rPr>
      </w:pPr>
      <w:r w:rsidRPr="00C462CB">
        <w:rPr>
          <w:b/>
          <w:bCs/>
        </w:rPr>
        <w:t>Zero Lock-In</w:t>
      </w:r>
    </w:p>
    <w:p w14:paraId="669DDF0C" w14:textId="75DF913C" w:rsidR="002E3BE1" w:rsidRDefault="002E3BE1" w:rsidP="00C462CB">
      <w:pPr>
        <w:pStyle w:val="ListParagraph"/>
      </w:pPr>
      <w:r>
        <w:t xml:space="preserve">Unlike other serverless </w:t>
      </w:r>
      <w:del w:id="965" w:author="Andrew McColl" w:date="2020-04-30T18:17:00Z">
        <w:r w:rsidDel="00161F5C">
          <w:delText xml:space="preserve">computing </w:delText>
        </w:r>
      </w:del>
      <w:r>
        <w:t xml:space="preserve">solutions, DCP is entirely agnostic to the </w:t>
      </w:r>
      <w:del w:id="966" w:author="Andrew McColl" w:date="2020-04-30T18:17:00Z">
        <w:r w:rsidDel="00161F5C">
          <w:delText xml:space="preserve">source of </w:delText>
        </w:r>
      </w:del>
      <w:r>
        <w:t>hardware</w:t>
      </w:r>
      <w:ins w:id="967" w:author="Andrew McColl" w:date="2020-04-30T18:17:00Z">
        <w:r w:rsidR="00161F5C">
          <w:t xml:space="preserve"> owner</w:t>
        </w:r>
      </w:ins>
      <w:r>
        <w:t xml:space="preserve">. </w:t>
      </w:r>
      <w:del w:id="968" w:author="Andrew McColl" w:date="2020-04-30T18:17:00Z">
        <w:r w:rsidDel="00161F5C">
          <w:delText>No matter how advanced your application, t</w:delText>
        </w:r>
      </w:del>
      <w:ins w:id="969" w:author="Andrew McColl" w:date="2020-04-30T18:17:00Z">
        <w:r w:rsidR="00161F5C">
          <w:t>T</w:t>
        </w:r>
      </w:ins>
      <w:r>
        <w:t>here is no requirement to migrate</w:t>
      </w:r>
      <w:ins w:id="970" w:author="Andrew McColl" w:date="2020-04-30T18:17:00Z">
        <w:r w:rsidR="00161F5C">
          <w:t xml:space="preserve"> your</w:t>
        </w:r>
      </w:ins>
      <w:r>
        <w:t xml:space="preserve"> data or build for a specific cloud platform.</w:t>
      </w:r>
    </w:p>
    <w:p w14:paraId="5182ADC5" w14:textId="77777777" w:rsidR="002E3BE1" w:rsidRPr="00C462CB" w:rsidRDefault="002E3BE1" w:rsidP="00C462CB">
      <w:pPr>
        <w:pStyle w:val="ListParagraph"/>
        <w:numPr>
          <w:ilvl w:val="0"/>
          <w:numId w:val="8"/>
        </w:numPr>
        <w:rPr>
          <w:b/>
          <w:bCs/>
        </w:rPr>
      </w:pPr>
      <w:r w:rsidRPr="00C462CB">
        <w:rPr>
          <w:b/>
          <w:bCs/>
        </w:rPr>
        <w:t>Performance Management</w:t>
      </w:r>
    </w:p>
    <w:p w14:paraId="24227DF8" w14:textId="2ED9DCD5" w:rsidR="002E3BE1" w:rsidRDefault="002E3BE1" w:rsidP="00C462CB">
      <w:pPr>
        <w:pStyle w:val="ListParagraph"/>
      </w:pPr>
      <w:del w:id="971" w:author="Andrew McColl" w:date="2020-04-30T18:18:00Z">
        <w:r w:rsidDel="00161F5C">
          <w:lastRenderedPageBreak/>
          <w:delText>Dynamically ad</w:delText>
        </w:r>
      </w:del>
      <w:ins w:id="972" w:author="Andrew McColl" w:date="2020-04-30T18:18:00Z">
        <w:r w:rsidR="00161F5C">
          <w:t>Ad</w:t>
        </w:r>
      </w:ins>
      <w:r>
        <w:t xml:space="preserve">just your application </w:t>
      </w:r>
      <w:del w:id="973" w:author="Andrew McColl" w:date="2020-04-30T18:18:00Z">
        <w:r w:rsidDel="00161F5C">
          <w:delText>as it is executed</w:delText>
        </w:r>
      </w:del>
      <w:ins w:id="974" w:author="Andrew McColl" w:date="2020-04-30T18:18:00Z">
        <w:r w:rsidR="00161F5C">
          <w:t>in real time, so you can</w:t>
        </w:r>
      </w:ins>
      <w:del w:id="975" w:author="Andrew McColl" w:date="2020-04-30T18:18:00Z">
        <w:r w:rsidDel="00161F5C">
          <w:delText>. Useful for scaling</w:delText>
        </w:r>
      </w:del>
      <w:ins w:id="976" w:author="Andrew McColl" w:date="2020-04-30T18:18:00Z">
        <w:r w:rsidR="00161F5C">
          <w:t xml:space="preserve"> scale</w:t>
        </w:r>
      </w:ins>
      <w:r>
        <w:t xml:space="preserve"> up or down without </w:t>
      </w:r>
      <w:del w:id="977" w:author="Andrew McColl" w:date="2020-04-30T18:18:00Z">
        <w:r w:rsidDel="00161F5C">
          <w:delText>having to restart</w:delText>
        </w:r>
      </w:del>
      <w:ins w:id="978" w:author="Andrew McColl" w:date="2020-04-30T18:18:00Z">
        <w:r w:rsidR="00161F5C">
          <w:t>restarting</w:t>
        </w:r>
      </w:ins>
      <w:r>
        <w:t xml:space="preserve"> work </w:t>
      </w:r>
      <w:del w:id="979" w:author="Andrew McColl" w:date="2020-04-30T18:18:00Z">
        <w:r w:rsidDel="00161F5C">
          <w:delText xml:space="preserve">that is </w:delText>
        </w:r>
      </w:del>
      <w:r>
        <w:t>in progress</w:t>
      </w:r>
      <w:del w:id="980" w:author="Andrew McColl" w:date="2020-04-30T18:18:00Z">
        <w:r w:rsidDel="00161F5C">
          <w:delText>,</w:delText>
        </w:r>
      </w:del>
      <w:ins w:id="981" w:author="Andrew McColl" w:date="2020-04-30T18:18:00Z">
        <w:r w:rsidR="00161F5C">
          <w:t>.</w:t>
        </w:r>
      </w:ins>
      <w:r>
        <w:t xml:space="preserve"> </w:t>
      </w:r>
      <w:del w:id="982" w:author="Andrew McColl" w:date="2020-04-30T18:18:00Z">
        <w:r w:rsidDel="00161F5C">
          <w:delText>y</w:delText>
        </w:r>
      </w:del>
      <w:ins w:id="983" w:author="Andrew McColl" w:date="2020-04-30T18:18:00Z">
        <w:r w:rsidR="00161F5C">
          <w:t>Y</w:t>
        </w:r>
      </w:ins>
      <w:r>
        <w:t xml:space="preserve">ou can also get fine-grained runtime metrics to </w:t>
      </w:r>
      <w:ins w:id="984" w:author="Andrew McColl" w:date="2020-04-30T18:18:00Z">
        <w:r w:rsidR="00161F5C">
          <w:t>gauge</w:t>
        </w:r>
        <w:r w:rsidR="00EF7934">
          <w:t xml:space="preserve"> and tune</w:t>
        </w:r>
        <w:r w:rsidR="00161F5C">
          <w:t xml:space="preserve"> performance</w:t>
        </w:r>
      </w:ins>
      <w:del w:id="985" w:author="Andrew McColl" w:date="2020-04-30T18:18:00Z">
        <w:r w:rsidDel="00161F5C">
          <w:delText>judge its performance</w:delText>
        </w:r>
      </w:del>
      <w:r>
        <w:t>.</w:t>
      </w:r>
    </w:p>
    <w:p w14:paraId="5A4747D8" w14:textId="77777777" w:rsidR="002E3BE1" w:rsidRPr="00C462CB" w:rsidRDefault="002E3BE1" w:rsidP="00C462CB">
      <w:pPr>
        <w:pStyle w:val="ListParagraph"/>
        <w:numPr>
          <w:ilvl w:val="0"/>
          <w:numId w:val="8"/>
        </w:numPr>
        <w:rPr>
          <w:b/>
          <w:bCs/>
        </w:rPr>
      </w:pPr>
      <w:r w:rsidRPr="00C462CB">
        <w:rPr>
          <w:b/>
          <w:bCs/>
        </w:rPr>
        <w:t>Fast Cold Starts</w:t>
      </w:r>
    </w:p>
    <w:p w14:paraId="031B000D" w14:textId="7C71D977" w:rsidR="002E3BE1" w:rsidRDefault="002E3BE1" w:rsidP="00C462CB">
      <w:pPr>
        <w:pStyle w:val="ListParagraph"/>
      </w:pPr>
      <w:r>
        <w:t>Hardware is always ready to execute your functions</w:t>
      </w:r>
      <w:ins w:id="986" w:author="Andrew McColl" w:date="2020-04-30T18:19:00Z">
        <w:r w:rsidR="005B2794">
          <w:t xml:space="preserve"> and begins working the </w:t>
        </w:r>
      </w:ins>
      <w:del w:id="987" w:author="Andrew McColl" w:date="2020-04-30T18:19:00Z">
        <w:r w:rsidDel="005B2794">
          <w:delText xml:space="preserve">, making the application begin almost </w:delText>
        </w:r>
      </w:del>
      <w:r>
        <w:t>instantly</w:t>
      </w:r>
      <w:ins w:id="988" w:author="Andrew McColl" w:date="2020-04-30T18:19:00Z">
        <w:r w:rsidR="005B2794">
          <w:t xml:space="preserve"> it receives instructions</w:t>
        </w:r>
      </w:ins>
      <w:r>
        <w:t xml:space="preserve">. </w:t>
      </w:r>
      <w:del w:id="989" w:author="Andrew McColl" w:date="2020-04-30T18:19:00Z">
        <w:r w:rsidDel="005B2794">
          <w:delText xml:space="preserve">Despite this, there is no performance loss when not in use. </w:delText>
        </w:r>
      </w:del>
      <w:r>
        <w:t xml:space="preserve">For </w:t>
      </w:r>
      <w:del w:id="990" w:author="Andrew McColl" w:date="2020-04-30T18:19:00Z">
        <w:r w:rsidDel="005B2794">
          <w:delText>users who have experienced serverless computing before</w:delText>
        </w:r>
      </w:del>
      <w:ins w:id="991" w:author="Andrew McColl" w:date="2020-04-30T18:19:00Z">
        <w:r w:rsidR="005B2794">
          <w:t>experienced serverless users</w:t>
        </w:r>
      </w:ins>
      <w:r>
        <w:t>, DCP solves the "cold start" problem.</w:t>
      </w:r>
    </w:p>
    <w:p w14:paraId="3DDDB6E8" w14:textId="77777777" w:rsidR="002E3BE1" w:rsidRPr="00C462CB" w:rsidRDefault="002E3BE1" w:rsidP="00C462CB">
      <w:pPr>
        <w:pStyle w:val="ListParagraph"/>
        <w:numPr>
          <w:ilvl w:val="0"/>
          <w:numId w:val="8"/>
        </w:numPr>
        <w:rPr>
          <w:b/>
          <w:bCs/>
        </w:rPr>
      </w:pPr>
      <w:r w:rsidRPr="00C462CB">
        <w:rPr>
          <w:b/>
          <w:bCs/>
        </w:rPr>
        <w:t>Smart Data Parallelism</w:t>
      </w:r>
    </w:p>
    <w:p w14:paraId="6E818596" w14:textId="3580DB60" w:rsidR="00CD6DCC" w:rsidRDefault="002E3BE1" w:rsidP="00C462CB">
      <w:pPr>
        <w:pStyle w:val="ListParagraph"/>
      </w:pPr>
      <w:del w:id="992" w:author="Andrew McColl" w:date="2020-04-30T18:20:00Z">
        <w:r w:rsidDel="005B2794">
          <w:delText>Simplify your code with c</w:delText>
        </w:r>
      </w:del>
      <w:ins w:id="993" w:author="Andrew McColl" w:date="2020-04-30T18:20:00Z">
        <w:r w:rsidR="005B2794">
          <w:t>C</w:t>
        </w:r>
      </w:ins>
      <w:r>
        <w:t>ompute.for( )</w:t>
      </w:r>
      <w:ins w:id="994" w:author="Andrew McColl" w:date="2020-04-30T18:20:00Z">
        <w:r w:rsidR="005B2794">
          <w:t xml:space="preserve"> simplifies your development workflow by</w:t>
        </w:r>
      </w:ins>
      <w:del w:id="995" w:author="Andrew McColl" w:date="2020-04-30T18:20:00Z">
        <w:r w:rsidDel="005B2794">
          <w:delText>, the function that automatically s</w:delText>
        </w:r>
      </w:del>
      <w:ins w:id="996" w:author="Andrew McColl" w:date="2020-04-30T18:20:00Z">
        <w:r w:rsidR="005B2794">
          <w:t xml:space="preserve"> automating </w:t>
        </w:r>
        <w:r w:rsidR="006B6AAA">
          <w:t>how work is parallelized and distributed</w:t>
        </w:r>
      </w:ins>
      <w:del w:id="997" w:author="Andrew McColl" w:date="2020-04-30T18:20:00Z">
        <w:r w:rsidDel="006B6AAA">
          <w:delText>preads data and instructions across any architecture</w:delText>
        </w:r>
      </w:del>
      <w:r>
        <w:t xml:space="preserve">. By coordinating </w:t>
      </w:r>
      <w:del w:id="998" w:author="Andrew McColl" w:date="2020-04-30T18:20:00Z">
        <w:r w:rsidDel="006B6AAA">
          <w:delText>the flow of parallel work</w:delText>
        </w:r>
      </w:del>
      <w:ins w:id="999" w:author="Andrew McColl" w:date="2020-04-30T18:20:00Z">
        <w:r w:rsidR="006B6AAA">
          <w:t>these tr</w:t>
        </w:r>
      </w:ins>
      <w:ins w:id="1000" w:author="Andrew McColl" w:date="2020-04-30T18:21:00Z">
        <w:r w:rsidR="006B6AAA">
          <w:t>icky details</w:t>
        </w:r>
      </w:ins>
      <w:r>
        <w:t>, DCP is a point and click solution.</w:t>
      </w:r>
    </w:p>
    <w:p w14:paraId="514B9534" w14:textId="1F6CF33B" w:rsidR="002E3BE1" w:rsidRDefault="002E3BE1" w:rsidP="002E3BE1">
      <w:pPr>
        <w:rPr>
          <w:ins w:id="1001" w:author="Andrew McColl" w:date="2020-04-30T18:56:00Z"/>
        </w:rPr>
      </w:pPr>
    </w:p>
    <w:p w14:paraId="0FE62CFF" w14:textId="5916F493" w:rsidR="00C700F9" w:rsidRPr="002E3BE1" w:rsidRDefault="00C700F9" w:rsidP="00C700F9">
      <w:pPr>
        <w:rPr>
          <w:ins w:id="1002" w:author="Andrew McColl" w:date="2020-04-30T18:56:00Z"/>
          <w:b/>
          <w:bCs/>
        </w:rPr>
      </w:pPr>
      <w:ins w:id="1003" w:author="Andrew McColl" w:date="2020-04-30T18:56:00Z">
        <w:r>
          <w:rPr>
            <w:b/>
            <w:bCs/>
          </w:rPr>
          <w:t>Data Security</w:t>
        </w:r>
      </w:ins>
    </w:p>
    <w:p w14:paraId="0AF11764" w14:textId="0083F88B" w:rsidR="00C700F9" w:rsidRPr="00C700F9" w:rsidRDefault="00C700F9">
      <w:pPr>
        <w:rPr>
          <w:ins w:id="1004" w:author="Andrew McColl" w:date="2020-04-30T18:56:00Z"/>
          <w:b/>
          <w:bCs/>
          <w:rPrChange w:id="1005" w:author="Andrew McColl" w:date="2020-04-30T18:56:00Z">
            <w:rPr>
              <w:ins w:id="1006" w:author="Andrew McColl" w:date="2020-04-30T18:56:00Z"/>
            </w:rPr>
          </w:rPrChange>
        </w:rPr>
        <w:pPrChange w:id="1007" w:author="Andrew McColl" w:date="2020-04-30T18:56:00Z">
          <w:pPr>
            <w:pStyle w:val="ListParagraph"/>
            <w:numPr>
              <w:numId w:val="8"/>
            </w:numPr>
            <w:ind w:hanging="360"/>
          </w:pPr>
        </w:pPrChange>
      </w:pPr>
      <w:ins w:id="1008" w:author="Andrew McColl" w:date="2020-04-30T18:56:00Z">
        <w:r w:rsidRPr="00C700F9">
          <w:t xml:space="preserve">Not all data is created equal, and some </w:t>
        </w:r>
      </w:ins>
      <w:ins w:id="1009" w:author="Andrew McColl" w:date="2020-04-30T18:59:00Z">
        <w:r>
          <w:t xml:space="preserve">is </w:t>
        </w:r>
      </w:ins>
      <w:ins w:id="1010" w:author="Andrew McColl" w:date="2020-04-30T19:00:00Z">
        <w:r w:rsidR="005D243B">
          <w:t>critical</w:t>
        </w:r>
      </w:ins>
      <w:ins w:id="1011" w:author="Andrew McColl" w:date="2020-04-30T18:56:00Z">
        <w:r w:rsidRPr="00C700F9">
          <w:t xml:space="preserve"> to protect. </w:t>
        </w:r>
      </w:ins>
      <w:ins w:id="1012" w:author="Andrew McColl" w:date="2020-04-30T19:01:00Z">
        <w:r w:rsidR="005D243B">
          <w:t xml:space="preserve">Therefore, </w:t>
        </w:r>
      </w:ins>
      <w:ins w:id="1013" w:author="Andrew McColl" w:date="2020-04-30T18:56:00Z">
        <w:r w:rsidRPr="00C700F9">
          <w:t>DCP provides new tools for developers to keep data and algorithms safe</w:t>
        </w:r>
      </w:ins>
      <w:ins w:id="1014" w:author="Andrew McColl" w:date="2020-04-30T19:01:00Z">
        <w:r w:rsidR="005D243B">
          <w:t xml:space="preserve"> given the unique nature of its distributed platform</w:t>
        </w:r>
      </w:ins>
      <w:ins w:id="1015" w:author="Andrew McColl" w:date="2020-04-30T18:56:00Z">
        <w:r w:rsidRPr="00C700F9">
          <w:t>.</w:t>
        </w:r>
      </w:ins>
    </w:p>
    <w:p w14:paraId="4C29F98E" w14:textId="374FBE3A" w:rsidR="00C700F9" w:rsidRPr="00C462CB" w:rsidRDefault="00C700F9" w:rsidP="00C700F9">
      <w:pPr>
        <w:pStyle w:val="ListParagraph"/>
        <w:numPr>
          <w:ilvl w:val="0"/>
          <w:numId w:val="8"/>
        </w:numPr>
        <w:rPr>
          <w:ins w:id="1016" w:author="Andrew McColl" w:date="2020-04-30T18:56:00Z"/>
          <w:b/>
          <w:bCs/>
        </w:rPr>
      </w:pPr>
      <w:ins w:id="1017" w:author="Andrew McColl" w:date="2020-04-30T18:56:00Z">
        <w:r>
          <w:rPr>
            <w:b/>
            <w:bCs/>
          </w:rPr>
          <w:t>Keep Data Local</w:t>
        </w:r>
      </w:ins>
    </w:p>
    <w:p w14:paraId="0157AABC" w14:textId="3E4EA784" w:rsidR="00C700F9" w:rsidRPr="002E3BE1" w:rsidRDefault="00C700F9" w:rsidP="00C700F9">
      <w:pPr>
        <w:pStyle w:val="ListParagraph"/>
        <w:rPr>
          <w:ins w:id="1018" w:author="Andrew McColl" w:date="2020-04-30T18:56:00Z"/>
        </w:rPr>
      </w:pPr>
      <w:ins w:id="1019" w:author="Andrew McColl" w:date="2020-04-30T18:58:00Z">
        <w:r w:rsidRPr="00C700F9">
          <w:t>DCP expands your local capacity with secure clusters</w:t>
        </w:r>
      </w:ins>
      <w:ins w:id="1020" w:author="Andrew McColl" w:date="2020-04-30T19:03:00Z">
        <w:r w:rsidR="005D243B">
          <w:t xml:space="preserve"> so you may ne</w:t>
        </w:r>
      </w:ins>
      <w:ins w:id="1021" w:author="Andrew McColl" w:date="2020-04-30T18:58:00Z">
        <w:r w:rsidRPr="00C700F9">
          <w:t>ver need to process in the cloud again. This keeps your data and algorithms within your LAN while benefit</w:t>
        </w:r>
      </w:ins>
      <w:ins w:id="1022" w:author="Andrew McColl" w:date="2020-04-30T19:03:00Z">
        <w:r w:rsidR="005D243B">
          <w:t xml:space="preserve">ing from a </w:t>
        </w:r>
      </w:ins>
      <w:ins w:id="1023" w:author="Andrew McColl" w:date="2020-04-30T18:58:00Z">
        <w:r w:rsidRPr="00C700F9">
          <w:t xml:space="preserve">serverless </w:t>
        </w:r>
      </w:ins>
      <w:ins w:id="1024" w:author="Andrew McColl" w:date="2020-04-30T19:03:00Z">
        <w:r w:rsidR="005D243B">
          <w:t>architecture</w:t>
        </w:r>
      </w:ins>
      <w:ins w:id="1025" w:author="Andrew McColl" w:date="2020-04-30T18:58:00Z">
        <w:r w:rsidRPr="00C700F9">
          <w:t>.</w:t>
        </w:r>
      </w:ins>
    </w:p>
    <w:p w14:paraId="1B3DA23A" w14:textId="2FFA901D" w:rsidR="00C700F9" w:rsidRPr="00C462CB" w:rsidRDefault="00C700F9" w:rsidP="00C700F9">
      <w:pPr>
        <w:pStyle w:val="ListParagraph"/>
        <w:numPr>
          <w:ilvl w:val="0"/>
          <w:numId w:val="8"/>
        </w:numPr>
        <w:rPr>
          <w:ins w:id="1026" w:author="Andrew McColl" w:date="2020-04-30T18:56:00Z"/>
          <w:b/>
          <w:bCs/>
        </w:rPr>
      </w:pPr>
      <w:ins w:id="1027" w:author="Andrew McColl" w:date="2020-04-30T18:56:00Z">
        <w:r>
          <w:rPr>
            <w:b/>
            <w:bCs/>
          </w:rPr>
          <w:t>Verified Infrastructure</w:t>
        </w:r>
      </w:ins>
    </w:p>
    <w:p w14:paraId="268539D4" w14:textId="4809015F" w:rsidR="00C700F9" w:rsidRPr="002E3BE1" w:rsidRDefault="00C700F9" w:rsidP="00C700F9">
      <w:pPr>
        <w:pStyle w:val="ListParagraph"/>
        <w:rPr>
          <w:ins w:id="1028" w:author="Andrew McColl" w:date="2020-04-30T18:56:00Z"/>
        </w:rPr>
      </w:pPr>
      <w:ins w:id="1029" w:author="Andrew McColl" w:date="2020-04-30T18:58:00Z">
        <w:r w:rsidRPr="00C700F9">
          <w:t>For compute-intensive workloads</w:t>
        </w:r>
      </w:ins>
      <w:ins w:id="1030" w:author="Andrew McColl" w:date="2020-04-30T19:04:00Z">
        <w:r w:rsidR="005D243B">
          <w:t xml:space="preserve"> with sensitive code or data</w:t>
        </w:r>
      </w:ins>
      <w:ins w:id="1031" w:author="Andrew McColl" w:date="2020-04-30T18:58:00Z">
        <w:r w:rsidRPr="00C700F9">
          <w:t>,</w:t>
        </w:r>
      </w:ins>
      <w:ins w:id="1032" w:author="Andrew McColl" w:date="2020-04-30T19:04:00Z">
        <w:r w:rsidR="005D243B">
          <w:t xml:space="preserve"> DCP lets you</w:t>
        </w:r>
      </w:ins>
      <w:ins w:id="1033" w:author="Andrew McColl" w:date="2020-04-30T18:58:00Z">
        <w:r w:rsidRPr="00C700F9">
          <w:t xml:space="preserve"> connect to trusted third party sites. </w:t>
        </w:r>
      </w:ins>
      <w:ins w:id="1034" w:author="Andrew McColl" w:date="2020-04-30T19:04:00Z">
        <w:r w:rsidR="005D243B">
          <w:t>W</w:t>
        </w:r>
      </w:ins>
      <w:ins w:id="1035" w:author="Andrew McColl" w:date="2020-04-30T18:58:00Z">
        <w:r w:rsidRPr="00C700F9">
          <w:t xml:space="preserve">hether your data must remain in a jurisdiction or meet other security requirements, DCP </w:t>
        </w:r>
      </w:ins>
      <w:ins w:id="1036" w:author="Andrew McColl" w:date="2020-04-30T19:04:00Z">
        <w:r w:rsidR="005D243B">
          <w:t xml:space="preserve">will </w:t>
        </w:r>
      </w:ins>
      <w:ins w:id="1037" w:author="Andrew McColl" w:date="2020-04-30T19:05:00Z">
        <w:r w:rsidR="005D243B">
          <w:t>distribute it</w:t>
        </w:r>
      </w:ins>
      <w:ins w:id="1038" w:author="Andrew McColl" w:date="2020-04-30T18:58:00Z">
        <w:r w:rsidRPr="00C700F9">
          <w:t xml:space="preserve"> accordingly.</w:t>
        </w:r>
      </w:ins>
    </w:p>
    <w:p w14:paraId="6008462E" w14:textId="722BF9A6" w:rsidR="00C700F9" w:rsidRPr="00C462CB" w:rsidRDefault="00C700F9" w:rsidP="00C700F9">
      <w:pPr>
        <w:pStyle w:val="ListParagraph"/>
        <w:numPr>
          <w:ilvl w:val="0"/>
          <w:numId w:val="8"/>
        </w:numPr>
        <w:rPr>
          <w:ins w:id="1039" w:author="Andrew McColl" w:date="2020-04-30T18:56:00Z"/>
          <w:b/>
          <w:bCs/>
        </w:rPr>
      </w:pPr>
      <w:ins w:id="1040" w:author="Andrew McColl" w:date="2020-04-30T18:57:00Z">
        <w:r>
          <w:rPr>
            <w:b/>
            <w:bCs/>
          </w:rPr>
          <w:t>Secure Overlay Network</w:t>
        </w:r>
      </w:ins>
    </w:p>
    <w:p w14:paraId="468B7281" w14:textId="1C867082" w:rsidR="00C700F9" w:rsidRPr="00C700F9" w:rsidRDefault="00C700F9">
      <w:pPr>
        <w:pStyle w:val="ListParagraph"/>
        <w:rPr>
          <w:ins w:id="1041" w:author="Andrew McColl" w:date="2020-04-30T18:58:00Z"/>
          <w:b/>
          <w:bCs/>
          <w:rPrChange w:id="1042" w:author="Andrew McColl" w:date="2020-04-30T18:58:00Z">
            <w:rPr>
              <w:ins w:id="1043" w:author="Andrew McColl" w:date="2020-04-30T18:58:00Z"/>
            </w:rPr>
          </w:rPrChange>
        </w:rPr>
        <w:pPrChange w:id="1044" w:author="Andrew McColl" w:date="2020-04-30T18:58:00Z">
          <w:pPr>
            <w:pStyle w:val="ListParagraph"/>
            <w:numPr>
              <w:numId w:val="8"/>
            </w:numPr>
            <w:ind w:hanging="360"/>
          </w:pPr>
        </w:pPrChange>
      </w:pPr>
      <w:ins w:id="1045" w:author="Andrew McColl" w:date="2020-04-30T18:57:00Z">
        <w:r w:rsidRPr="00C700F9">
          <w:t>Protect data with secure SSH tunneling between servers when scaling beyond your LAN. Further, DCP implements cryptographic signatures on every message for tracking and nonrepudiation purposes.</w:t>
        </w:r>
      </w:ins>
    </w:p>
    <w:p w14:paraId="1C7995BE" w14:textId="0DC480BC" w:rsidR="00C700F9" w:rsidRPr="00C462CB" w:rsidRDefault="00C700F9" w:rsidP="00C700F9">
      <w:pPr>
        <w:pStyle w:val="ListParagraph"/>
        <w:numPr>
          <w:ilvl w:val="0"/>
          <w:numId w:val="8"/>
        </w:numPr>
        <w:rPr>
          <w:ins w:id="1046" w:author="Andrew McColl" w:date="2020-04-30T18:56:00Z"/>
          <w:b/>
          <w:bCs/>
        </w:rPr>
      </w:pPr>
      <w:ins w:id="1047" w:author="Andrew McColl" w:date="2020-04-30T18:57:00Z">
        <w:r>
          <w:rPr>
            <w:b/>
            <w:bCs/>
          </w:rPr>
          <w:t>Secure Code Execution</w:t>
        </w:r>
      </w:ins>
    </w:p>
    <w:p w14:paraId="7F7259EF" w14:textId="75291B74" w:rsidR="00C700F9" w:rsidRPr="002E3BE1" w:rsidRDefault="00C700F9" w:rsidP="00C700F9">
      <w:pPr>
        <w:pStyle w:val="ListParagraph"/>
        <w:rPr>
          <w:ins w:id="1048" w:author="Andrew McColl" w:date="2020-04-30T18:56:00Z"/>
        </w:rPr>
      </w:pPr>
      <w:ins w:id="1049" w:author="Andrew McColl" w:date="2020-04-30T18:57:00Z">
        <w:r w:rsidRPr="00C700F9">
          <w:t xml:space="preserve">By executing in a secure sandbox within the V8 </w:t>
        </w:r>
      </w:ins>
      <w:ins w:id="1050" w:author="Andrew McColl" w:date="2020-04-30T19:14:00Z">
        <w:r w:rsidR="005D243B">
          <w:t xml:space="preserve">JavaScript </w:t>
        </w:r>
      </w:ins>
      <w:ins w:id="1051" w:author="Andrew McColl" w:date="2020-04-30T18:57:00Z">
        <w:r w:rsidRPr="00C700F9">
          <w:t xml:space="preserve">engine, code </w:t>
        </w:r>
      </w:ins>
      <w:ins w:id="1052" w:author="Andrew McColl" w:date="2020-04-30T19:14:00Z">
        <w:r w:rsidR="005D243B">
          <w:t>cannot</w:t>
        </w:r>
      </w:ins>
      <w:ins w:id="1053" w:author="Andrew McColl" w:date="2020-04-30T18:57:00Z">
        <w:r w:rsidRPr="00C700F9">
          <w:t xml:space="preserve"> interfere with the underlying device. This protects against XSS and CSRF vulnerabilities, and ensures workloads are completely isolated.</w:t>
        </w:r>
      </w:ins>
    </w:p>
    <w:p w14:paraId="60F123B4" w14:textId="61BB9566" w:rsidR="00C700F9" w:rsidRPr="00C462CB" w:rsidRDefault="00C700F9" w:rsidP="00C700F9">
      <w:pPr>
        <w:pStyle w:val="ListParagraph"/>
        <w:numPr>
          <w:ilvl w:val="0"/>
          <w:numId w:val="8"/>
        </w:numPr>
        <w:rPr>
          <w:ins w:id="1054" w:author="Andrew McColl" w:date="2020-04-30T18:56:00Z"/>
          <w:b/>
          <w:bCs/>
        </w:rPr>
      </w:pPr>
      <w:ins w:id="1055" w:author="Andrew McColl" w:date="2020-04-30T18:57:00Z">
        <w:r>
          <w:rPr>
            <w:b/>
            <w:bCs/>
          </w:rPr>
          <w:t>Client-Side Verification</w:t>
        </w:r>
      </w:ins>
    </w:p>
    <w:p w14:paraId="1DF3903A" w14:textId="08FAD4A3" w:rsidR="00C700F9" w:rsidRPr="002E3BE1" w:rsidRDefault="00C700F9" w:rsidP="00C700F9">
      <w:pPr>
        <w:pStyle w:val="ListParagraph"/>
        <w:rPr>
          <w:ins w:id="1056" w:author="Andrew McColl" w:date="2020-04-30T18:56:00Z"/>
        </w:rPr>
      </w:pPr>
      <w:ins w:id="1057" w:author="Andrew McColl" w:date="2020-04-30T18:57:00Z">
        <w:r w:rsidRPr="00C700F9">
          <w:t xml:space="preserve">In addition to standard password and </w:t>
        </w:r>
      </w:ins>
      <w:ins w:id="1058" w:author="Andrew McColl" w:date="2020-04-30T19:14:00Z">
        <w:r w:rsidR="005D243B">
          <w:t>IAM</w:t>
        </w:r>
      </w:ins>
      <w:ins w:id="1059" w:author="Andrew McColl" w:date="2020-04-30T18:57:00Z">
        <w:r w:rsidRPr="00C700F9">
          <w:t xml:space="preserve"> methods, DCP enables </w:t>
        </w:r>
      </w:ins>
      <w:ins w:id="1060" w:author="Andrew McColl" w:date="2020-04-30T19:14:00Z">
        <w:r w:rsidR="005D243B">
          <w:t>Workers</w:t>
        </w:r>
      </w:ins>
      <w:ins w:id="1061" w:author="Andrew McColl" w:date="2020-04-30T18:57:00Z">
        <w:r w:rsidRPr="00C700F9">
          <w:t xml:space="preserve"> to request special identifiers from people accessing their hardware. This protects compute nodes from unauthorized users and applications.</w:t>
        </w:r>
      </w:ins>
    </w:p>
    <w:p w14:paraId="23F0C0C3" w14:textId="1AC79FC2" w:rsidR="00C700F9" w:rsidRPr="00C462CB" w:rsidRDefault="00C700F9" w:rsidP="00C700F9">
      <w:pPr>
        <w:pStyle w:val="ListParagraph"/>
        <w:numPr>
          <w:ilvl w:val="0"/>
          <w:numId w:val="8"/>
        </w:numPr>
        <w:rPr>
          <w:ins w:id="1062" w:author="Andrew McColl" w:date="2020-04-30T18:56:00Z"/>
          <w:b/>
          <w:bCs/>
        </w:rPr>
      </w:pPr>
      <w:ins w:id="1063" w:author="Andrew McColl" w:date="2020-04-30T18:57:00Z">
        <w:r>
          <w:rPr>
            <w:b/>
            <w:bCs/>
          </w:rPr>
          <w:t>Homomorphic Encryption</w:t>
        </w:r>
      </w:ins>
    </w:p>
    <w:p w14:paraId="661FBB73" w14:textId="171764C7" w:rsidR="00C700F9" w:rsidRPr="002E3BE1" w:rsidRDefault="00C700F9" w:rsidP="00C700F9">
      <w:pPr>
        <w:pStyle w:val="ListParagraph"/>
        <w:rPr>
          <w:ins w:id="1064" w:author="Andrew McColl" w:date="2020-04-30T18:56:00Z"/>
        </w:rPr>
      </w:pPr>
      <w:ins w:id="1065" w:author="Andrew McColl" w:date="2020-04-30T18:57:00Z">
        <w:r w:rsidRPr="00C700F9">
          <w:t xml:space="preserve">DCP will implement native support for </w:t>
        </w:r>
      </w:ins>
      <w:ins w:id="1066" w:author="Andrew McColl" w:date="2020-04-30T19:15:00Z">
        <w:r w:rsidR="005D243B">
          <w:t>computing on encrypted data</w:t>
        </w:r>
      </w:ins>
      <w:ins w:id="1067" w:author="Andrew McColl" w:date="2020-04-30T18:57:00Z">
        <w:r w:rsidRPr="00C700F9">
          <w:t xml:space="preserve"> using the Microsoft SEAL library. Developers will be able to specify an appropriate level of encryption</w:t>
        </w:r>
      </w:ins>
      <w:ins w:id="1068" w:author="Andrew McColl" w:date="2020-04-30T19:15:00Z">
        <w:r w:rsidR="005D243B">
          <w:t xml:space="preserve"> </w:t>
        </w:r>
        <w:r w:rsidR="008435EA">
          <w:t>even though it may degrade compute</w:t>
        </w:r>
      </w:ins>
      <w:ins w:id="1069" w:author="Andrew McColl" w:date="2020-04-30T19:16:00Z">
        <w:r w:rsidR="008435EA">
          <w:t xml:space="preserve"> performance</w:t>
        </w:r>
      </w:ins>
      <w:ins w:id="1070" w:author="Andrew McColl" w:date="2020-04-30T18:57:00Z">
        <w:r w:rsidRPr="00C700F9">
          <w:t>.</w:t>
        </w:r>
      </w:ins>
    </w:p>
    <w:p w14:paraId="1CA274F1" w14:textId="77777777" w:rsidR="00C700F9" w:rsidRDefault="00C700F9" w:rsidP="002E3BE1"/>
    <w:p w14:paraId="03F53C31" w14:textId="77777777" w:rsidR="002E3BE1" w:rsidRPr="002E3BE1" w:rsidRDefault="002E3BE1" w:rsidP="002E3BE1">
      <w:pPr>
        <w:rPr>
          <w:b/>
          <w:bCs/>
        </w:rPr>
      </w:pPr>
      <w:r w:rsidRPr="002E3BE1">
        <w:rPr>
          <w:b/>
          <w:bCs/>
        </w:rPr>
        <w:t>Application Ecosystem</w:t>
      </w:r>
    </w:p>
    <w:p w14:paraId="577AB4BB" w14:textId="7CAB1089" w:rsidR="002E3BE1" w:rsidRPr="002E3BE1" w:rsidRDefault="002E3BE1" w:rsidP="002E3BE1">
      <w:r w:rsidRPr="002E3BE1">
        <w:t xml:space="preserve">Platforms have revolutionized the world, and many </w:t>
      </w:r>
      <w:del w:id="1071" w:author="Andrew McColl" w:date="2020-04-30T18:21:00Z">
        <w:r w:rsidRPr="002E3BE1" w:rsidDel="00CB7E52">
          <w:delText>of the most popular software tools let users build and share apps</w:delText>
        </w:r>
      </w:del>
      <w:ins w:id="1072" w:author="Andrew McColl" w:date="2020-04-30T18:21:00Z">
        <w:r w:rsidR="00CB7E52">
          <w:t>provide support for user made app</w:t>
        </w:r>
      </w:ins>
      <w:ins w:id="1073" w:author="Andrew McColl" w:date="2020-04-30T18:22:00Z">
        <w:r w:rsidR="00CB7E52">
          <w:t>lications</w:t>
        </w:r>
      </w:ins>
      <w:r w:rsidRPr="002E3BE1">
        <w:t xml:space="preserve">. DCP fully supports </w:t>
      </w:r>
      <w:del w:id="1074" w:author="Andrew McColl" w:date="2020-04-30T18:22:00Z">
        <w:r w:rsidRPr="002E3BE1" w:rsidDel="00CB7E52">
          <w:delText>lets users</w:delText>
        </w:r>
      </w:del>
      <w:ins w:id="1075" w:author="Andrew McColl" w:date="2020-04-30T18:22:00Z">
        <w:r w:rsidR="00CB7E52">
          <w:t>this, allowing users to</w:t>
        </w:r>
      </w:ins>
      <w:r w:rsidRPr="002E3BE1">
        <w:t xml:space="preserve"> build, share, and u</w:t>
      </w:r>
      <w:ins w:id="1076" w:author="Andrew McColl" w:date="2020-04-30T18:22:00Z">
        <w:r w:rsidR="00CB7E52">
          <w:t>s</w:t>
        </w:r>
      </w:ins>
      <w:del w:id="1077" w:author="Andrew McColl" w:date="2020-04-30T18:22:00Z">
        <w:r w:rsidRPr="002E3BE1" w:rsidDel="00CB7E52">
          <w:delText>tilize</w:delText>
        </w:r>
      </w:del>
      <w:ins w:id="1078" w:author="Andrew McColl" w:date="2020-04-30T18:22:00Z">
        <w:r w:rsidR="00CB7E52">
          <w:t>e</w:t>
        </w:r>
      </w:ins>
      <w:r w:rsidRPr="002E3BE1">
        <w:t xml:space="preserve"> </w:t>
      </w:r>
      <w:del w:id="1079" w:author="Andrew McColl" w:date="2020-04-30T18:22:00Z">
        <w:r w:rsidRPr="002E3BE1" w:rsidDel="00CB7E52">
          <w:delText xml:space="preserve">third </w:delText>
        </w:r>
      </w:del>
      <w:ins w:id="1080" w:author="Andrew McColl" w:date="2020-04-30T18:22:00Z">
        <w:r w:rsidR="00CB7E52">
          <w:t>3</w:t>
        </w:r>
        <w:r w:rsidR="00CB7E52" w:rsidRPr="00CB7E52">
          <w:rPr>
            <w:vertAlign w:val="superscript"/>
            <w:rPrChange w:id="1081" w:author="Andrew McColl" w:date="2020-04-30T18:22:00Z">
              <w:rPr/>
            </w:rPrChange>
          </w:rPr>
          <w:t>rd</w:t>
        </w:r>
        <w:r w:rsidR="00CB7E52" w:rsidRPr="002E3BE1">
          <w:t xml:space="preserve"> </w:t>
        </w:r>
      </w:ins>
      <w:r w:rsidRPr="002E3BE1">
        <w:t>party apps</w:t>
      </w:r>
      <w:del w:id="1082" w:author="Andrew McColl" w:date="2020-04-30T18:22:00Z">
        <w:r w:rsidRPr="002E3BE1" w:rsidDel="00CB7E52">
          <w:delText>. From disease modelling to ML</w:delText>
        </w:r>
      </w:del>
      <w:ins w:id="1083" w:author="Andrew McColl" w:date="2020-04-30T18:22:00Z">
        <w:r w:rsidR="00CB7E52">
          <w:t xml:space="preserve"> from finance to AI</w:t>
        </w:r>
      </w:ins>
      <w:r w:rsidRPr="002E3BE1">
        <w:t>.</w:t>
      </w:r>
    </w:p>
    <w:p w14:paraId="1974584E" w14:textId="77777777" w:rsidR="002E3BE1" w:rsidRPr="00C462CB" w:rsidRDefault="002E3BE1" w:rsidP="00C462CB">
      <w:pPr>
        <w:pStyle w:val="ListParagraph"/>
        <w:numPr>
          <w:ilvl w:val="0"/>
          <w:numId w:val="8"/>
        </w:numPr>
        <w:rPr>
          <w:b/>
          <w:bCs/>
        </w:rPr>
      </w:pPr>
      <w:r w:rsidRPr="00C462CB">
        <w:rPr>
          <w:b/>
          <w:bCs/>
        </w:rPr>
        <w:lastRenderedPageBreak/>
        <w:t>Engaging User Interface</w:t>
      </w:r>
    </w:p>
    <w:p w14:paraId="1E3E4761" w14:textId="367B8009" w:rsidR="002E3BE1" w:rsidRPr="002E3BE1" w:rsidRDefault="002E3BE1" w:rsidP="00C462CB">
      <w:pPr>
        <w:pStyle w:val="ListParagraph"/>
      </w:pPr>
      <w:r w:rsidRPr="002E3BE1">
        <w:t xml:space="preserve">DCP apps can take on almost every frontend imaginable, from beautiful HTML5 pages to </w:t>
      </w:r>
      <w:del w:id="1084" w:author="Andrew McColl" w:date="2020-04-30T18:22:00Z">
        <w:r w:rsidRPr="002E3BE1" w:rsidDel="0081247A">
          <w:delText xml:space="preserve">other software packages. </w:delText>
        </w:r>
      </w:del>
      <w:ins w:id="1085" w:author="Andrew McColl" w:date="2020-04-30T18:22:00Z">
        <w:r w:rsidR="0081247A">
          <w:t>mobile apps</w:t>
        </w:r>
      </w:ins>
      <w:ins w:id="1086" w:author="Andrew McColl" w:date="2020-04-30T18:23:00Z">
        <w:r w:rsidR="0081247A">
          <w:t xml:space="preserve">. </w:t>
        </w:r>
      </w:ins>
      <w:r w:rsidRPr="002E3BE1">
        <w:t xml:space="preserve">Your </w:t>
      </w:r>
      <w:del w:id="1087" w:author="Andrew McColl" w:date="2020-04-30T18:23:00Z">
        <w:r w:rsidRPr="002E3BE1" w:rsidDel="0081247A">
          <w:delText xml:space="preserve">application </w:delText>
        </w:r>
      </w:del>
      <w:r w:rsidRPr="002E3BE1">
        <w:t xml:space="preserve">users can </w:t>
      </w:r>
      <w:del w:id="1088" w:author="Andrew McColl" w:date="2020-04-30T18:23:00Z">
        <w:r w:rsidRPr="002E3BE1" w:rsidDel="0081247A">
          <w:delText>now trigger</w:delText>
        </w:r>
      </w:del>
      <w:ins w:id="1089" w:author="Andrew McColl" w:date="2020-04-30T18:23:00Z">
        <w:r w:rsidR="0081247A">
          <w:t>run</w:t>
        </w:r>
      </w:ins>
      <w:r w:rsidRPr="002E3BE1">
        <w:t xml:space="preserve"> advanced computations without </w:t>
      </w:r>
      <w:del w:id="1090" w:author="Andrew McColl" w:date="2020-04-30T18:23:00Z">
        <w:r w:rsidRPr="002E3BE1" w:rsidDel="0081247A">
          <w:delText xml:space="preserve">writing </w:delText>
        </w:r>
      </w:del>
      <w:r w:rsidRPr="002E3BE1">
        <w:t>a single line of code.</w:t>
      </w:r>
    </w:p>
    <w:p w14:paraId="56451606" w14:textId="77777777" w:rsidR="002E3BE1" w:rsidRPr="00C462CB" w:rsidRDefault="002E3BE1" w:rsidP="00C462CB">
      <w:pPr>
        <w:pStyle w:val="ListParagraph"/>
        <w:numPr>
          <w:ilvl w:val="0"/>
          <w:numId w:val="8"/>
        </w:numPr>
        <w:rPr>
          <w:b/>
          <w:bCs/>
        </w:rPr>
      </w:pPr>
      <w:r w:rsidRPr="00C462CB">
        <w:rPr>
          <w:b/>
          <w:bCs/>
        </w:rPr>
        <w:t>Interactive Computing</w:t>
      </w:r>
    </w:p>
    <w:p w14:paraId="23CBB7AD" w14:textId="245BB772" w:rsidR="002E3BE1" w:rsidRPr="002E3BE1" w:rsidRDefault="002E3BE1" w:rsidP="00C462CB">
      <w:pPr>
        <w:pStyle w:val="ListParagraph"/>
      </w:pPr>
      <w:r w:rsidRPr="002E3BE1">
        <w:t>Build parameters into your apps that can be adapted for different experiments and datasets. DCP apps also allow</w:t>
      </w:r>
      <w:ins w:id="1091" w:author="Andrew McColl" w:date="2020-04-30T18:24:00Z">
        <w:r w:rsidR="007916ED">
          <w:t>s</w:t>
        </w:r>
      </w:ins>
      <w:r w:rsidRPr="002E3BE1">
        <w:t xml:space="preserve"> others to </w:t>
      </w:r>
      <w:r w:rsidR="00C462CB">
        <w:t>b</w:t>
      </w:r>
      <w:r w:rsidRPr="002E3BE1">
        <w:t>ack-check computation</w:t>
      </w:r>
      <w:ins w:id="1092" w:author="Andrew McColl" w:date="2020-04-30T18:24:00Z">
        <w:r w:rsidR="007916ED">
          <w:t>s</w:t>
        </w:r>
      </w:ins>
      <w:del w:id="1093" w:author="Andrew McColl" w:date="2020-04-30T18:24:00Z">
        <w:r w:rsidRPr="002E3BE1" w:rsidDel="007916ED">
          <w:delText>al results</w:delText>
        </w:r>
      </w:del>
      <w:r w:rsidRPr="002E3BE1">
        <w:t xml:space="preserve"> for </w:t>
      </w:r>
      <w:del w:id="1094" w:author="Andrew McColl" w:date="2020-04-30T18:23:00Z">
        <w:r w:rsidRPr="002E3BE1" w:rsidDel="007916ED">
          <w:delText>open science</w:delText>
        </w:r>
      </w:del>
      <w:ins w:id="1095" w:author="Andrew McColl" w:date="2020-04-30T18:24:00Z">
        <w:r w:rsidR="007916ED">
          <w:t>effective collaboration</w:t>
        </w:r>
      </w:ins>
      <w:ins w:id="1096" w:author="Andrew McColl" w:date="2020-04-30T18:23:00Z">
        <w:r w:rsidR="007916ED">
          <w:t>.</w:t>
        </w:r>
      </w:ins>
      <w:del w:id="1097" w:author="Andrew McColl" w:date="2020-04-30T18:23:00Z">
        <w:r w:rsidRPr="002E3BE1" w:rsidDel="007916ED">
          <w:delText xml:space="preserve"> and research review.</w:delText>
        </w:r>
      </w:del>
    </w:p>
    <w:p w14:paraId="595230E7" w14:textId="77777777" w:rsidR="002E3BE1" w:rsidRPr="00C462CB" w:rsidRDefault="002E3BE1" w:rsidP="00C462CB">
      <w:pPr>
        <w:pStyle w:val="ListParagraph"/>
        <w:numPr>
          <w:ilvl w:val="0"/>
          <w:numId w:val="8"/>
        </w:numPr>
        <w:rPr>
          <w:b/>
          <w:bCs/>
        </w:rPr>
      </w:pPr>
      <w:r w:rsidRPr="00C462CB">
        <w:rPr>
          <w:b/>
          <w:bCs/>
        </w:rPr>
        <w:t>Seamless Backend</w:t>
      </w:r>
    </w:p>
    <w:p w14:paraId="269C688E" w14:textId="5BD896F1" w:rsidR="002E3BE1" w:rsidRPr="002E3BE1" w:rsidRDefault="002E3BE1" w:rsidP="00C462CB">
      <w:pPr>
        <w:pStyle w:val="ListParagraph"/>
      </w:pPr>
      <w:r w:rsidRPr="002E3BE1">
        <w:t>Every app integrates with the DCP compute platform</w:t>
      </w:r>
      <w:ins w:id="1098" w:author="Andrew McColl" w:date="2020-04-30T18:25:00Z">
        <w:r w:rsidR="003A71CE">
          <w:t xml:space="preserve">, whether on-premises or in the </w:t>
        </w:r>
      </w:ins>
      <w:ins w:id="1099" w:author="Andrew McColl" w:date="2020-05-01T14:40:00Z">
        <w:r w:rsidR="002045B9">
          <w:t>c</w:t>
        </w:r>
      </w:ins>
      <w:ins w:id="1100" w:author="Andrew McColl" w:date="2020-04-30T18:25:00Z">
        <w:r w:rsidR="003A71CE">
          <w:t>loud</w:t>
        </w:r>
      </w:ins>
      <w:del w:id="1101" w:author="Andrew McColl" w:date="2020-04-30T18:25:00Z">
        <w:r w:rsidRPr="002E3BE1" w:rsidDel="003A71CE">
          <w:delText>. Specify where your app user's workloads execute, whether on a local cluster or in the cloud</w:delText>
        </w:r>
      </w:del>
      <w:r w:rsidRPr="002E3BE1">
        <w:t xml:space="preserve">. DCP also </w:t>
      </w:r>
      <w:del w:id="1102" w:author="Andrew McColl" w:date="2020-04-30T18:24:00Z">
        <w:r w:rsidRPr="002E3BE1" w:rsidDel="003A71CE">
          <w:delText xml:space="preserve">contains </w:delText>
        </w:r>
      </w:del>
      <w:ins w:id="1103" w:author="Andrew McColl" w:date="2020-04-30T18:24:00Z">
        <w:r w:rsidR="003A71CE">
          <w:t>implements</w:t>
        </w:r>
        <w:r w:rsidR="003A71CE" w:rsidRPr="002E3BE1">
          <w:t xml:space="preserve"> </w:t>
        </w:r>
      </w:ins>
      <w:r w:rsidRPr="002E3BE1">
        <w:t xml:space="preserve">a deterministic math engine so results </w:t>
      </w:r>
      <w:del w:id="1104" w:author="Andrew McColl" w:date="2020-04-30T18:24:00Z">
        <w:r w:rsidRPr="002E3BE1" w:rsidDel="003A71CE">
          <w:delText xml:space="preserve">stay </w:delText>
        </w:r>
      </w:del>
      <w:ins w:id="1105" w:author="Andrew McColl" w:date="2020-04-30T18:24:00Z">
        <w:r w:rsidR="003A71CE">
          <w:t>ar</w:t>
        </w:r>
      </w:ins>
      <w:ins w:id="1106" w:author="Andrew McColl" w:date="2020-04-30T18:25:00Z">
        <w:r w:rsidR="003A71CE">
          <w:t>e</w:t>
        </w:r>
      </w:ins>
      <w:ins w:id="1107" w:author="Andrew McColl" w:date="2020-04-30T18:24:00Z">
        <w:r w:rsidR="003A71CE" w:rsidRPr="002E3BE1">
          <w:t xml:space="preserve"> </w:t>
        </w:r>
      </w:ins>
      <w:del w:id="1108" w:author="Andrew McColl" w:date="2020-04-30T18:25:00Z">
        <w:r w:rsidRPr="002E3BE1" w:rsidDel="000477CA">
          <w:delText>consistent</w:delText>
        </w:r>
      </w:del>
      <w:del w:id="1109" w:author="Andrew McColl" w:date="2020-04-30T18:24:00Z">
        <w:r w:rsidRPr="002E3BE1" w:rsidDel="003A71CE">
          <w:delText>,</w:delText>
        </w:r>
      </w:del>
      <w:ins w:id="1110" w:author="Andrew McColl" w:date="2020-04-30T18:25:00Z">
        <w:r w:rsidR="000477CA">
          <w:t>identical across</w:t>
        </w:r>
      </w:ins>
      <w:del w:id="1111" w:author="Andrew McColl" w:date="2020-04-30T18:25:00Z">
        <w:r w:rsidRPr="002E3BE1" w:rsidDel="000477CA">
          <w:delText xml:space="preserve"> </w:delText>
        </w:r>
        <w:r w:rsidRPr="002E3BE1" w:rsidDel="003A71CE">
          <w:delText>regardless of</w:delText>
        </w:r>
      </w:del>
      <w:ins w:id="1112" w:author="Andrew McColl" w:date="2020-04-30T18:25:00Z">
        <w:r w:rsidR="003A71CE">
          <w:t xml:space="preserve"> operating systems</w:t>
        </w:r>
      </w:ins>
      <w:del w:id="1113" w:author="Andrew McColl" w:date="2020-04-30T18:25:00Z">
        <w:r w:rsidRPr="002E3BE1" w:rsidDel="003A71CE">
          <w:delText xml:space="preserve"> OS</w:delText>
        </w:r>
      </w:del>
      <w:r w:rsidRPr="002E3BE1">
        <w:t>.</w:t>
      </w:r>
    </w:p>
    <w:p w14:paraId="5963D69E" w14:textId="77777777" w:rsidR="002E3BE1" w:rsidRPr="00C462CB" w:rsidRDefault="002E3BE1" w:rsidP="00C462CB">
      <w:pPr>
        <w:pStyle w:val="ListParagraph"/>
        <w:numPr>
          <w:ilvl w:val="0"/>
          <w:numId w:val="8"/>
        </w:numPr>
        <w:rPr>
          <w:b/>
          <w:bCs/>
        </w:rPr>
      </w:pPr>
      <w:r w:rsidRPr="00C462CB">
        <w:rPr>
          <w:b/>
          <w:bCs/>
        </w:rPr>
        <w:t>Installation-Free</w:t>
      </w:r>
    </w:p>
    <w:p w14:paraId="72E579E6" w14:textId="560832DA" w:rsidR="002E3BE1" w:rsidDel="000477CA" w:rsidRDefault="000477CA" w:rsidP="000477CA">
      <w:pPr>
        <w:pStyle w:val="ListParagraph"/>
        <w:numPr>
          <w:ilvl w:val="0"/>
          <w:numId w:val="8"/>
        </w:numPr>
        <w:rPr>
          <w:del w:id="1114" w:author="Andrew McColl" w:date="2020-04-30T18:26:00Z"/>
        </w:rPr>
      </w:pPr>
      <w:ins w:id="1115" w:author="Andrew McColl" w:date="2020-04-30T18:26:00Z">
        <w:r w:rsidRPr="000477CA">
          <w:t>Apps are accessible on any device and require no download or installation. In the case of web apps, getting your audience set up is as easy as sharing a URL.</w:t>
        </w:r>
      </w:ins>
      <w:del w:id="1116" w:author="Andrew McColl" w:date="2020-04-30T18:26:00Z">
        <w:r w:rsidR="002E3BE1" w:rsidRPr="002E3BE1" w:rsidDel="000477CA">
          <w:delText>Nullam sit amet purus libero. Etiam ullamcorper nisl ut augue blandit, at finibus leo efficitur. Nam gravida purus non sapien auctor, ut aliquam magna ullamcorper.</w:delText>
        </w:r>
      </w:del>
    </w:p>
    <w:p w14:paraId="1F497CB2" w14:textId="77777777" w:rsidR="000477CA" w:rsidRPr="002E3BE1" w:rsidRDefault="000477CA" w:rsidP="00C462CB">
      <w:pPr>
        <w:pStyle w:val="ListParagraph"/>
        <w:rPr>
          <w:ins w:id="1117" w:author="Andrew McColl" w:date="2020-04-30T18:26:00Z"/>
        </w:rPr>
      </w:pPr>
    </w:p>
    <w:p w14:paraId="68824FD5" w14:textId="77777777" w:rsidR="002E3BE1" w:rsidRPr="00C462CB" w:rsidRDefault="002E3BE1" w:rsidP="00C462CB">
      <w:pPr>
        <w:pStyle w:val="ListParagraph"/>
        <w:numPr>
          <w:ilvl w:val="0"/>
          <w:numId w:val="8"/>
        </w:numPr>
        <w:rPr>
          <w:b/>
          <w:bCs/>
        </w:rPr>
      </w:pPr>
      <w:r w:rsidRPr="00C462CB">
        <w:rPr>
          <w:b/>
          <w:bCs/>
        </w:rPr>
        <w:t>Potential to Monetize</w:t>
      </w:r>
    </w:p>
    <w:p w14:paraId="571C6145" w14:textId="1E132C34" w:rsidR="002E3BE1" w:rsidRPr="002E3BE1" w:rsidRDefault="002E3BE1" w:rsidP="00C462CB">
      <w:pPr>
        <w:pStyle w:val="ListParagraph"/>
      </w:pPr>
      <w:r w:rsidRPr="002E3BE1">
        <w:t>Apps can be free to use</w:t>
      </w:r>
      <w:del w:id="1118" w:author="Andrew McColl" w:date="2020-04-30T18:28:00Z">
        <w:r w:rsidRPr="002E3BE1" w:rsidDel="000477CA">
          <w:delText>, but they can also be</w:delText>
        </w:r>
      </w:del>
      <w:ins w:id="1119" w:author="Andrew McColl" w:date="2020-04-30T18:28:00Z">
        <w:r w:rsidR="000477CA">
          <w:t>, require a</w:t>
        </w:r>
      </w:ins>
      <w:r w:rsidRPr="002E3BE1">
        <w:t xml:space="preserve"> license</w:t>
      </w:r>
      <w:del w:id="1120" w:author="Andrew McColl" w:date="2020-04-30T18:28:00Z">
        <w:r w:rsidRPr="002E3BE1" w:rsidDel="000477CA">
          <w:delText>d</w:delText>
        </w:r>
      </w:del>
      <w:ins w:id="1121" w:author="Andrew McColl" w:date="2020-04-30T18:28:00Z">
        <w:r w:rsidR="000477CA">
          <w:t>,</w:t>
        </w:r>
      </w:ins>
      <w:r w:rsidRPr="002E3BE1">
        <w:t xml:space="preserve"> or </w:t>
      </w:r>
      <w:ins w:id="1122" w:author="Andrew McColl" w:date="2020-04-30T18:28:00Z">
        <w:r w:rsidR="000477CA">
          <w:t xml:space="preserve">require </w:t>
        </w:r>
      </w:ins>
      <w:del w:id="1123" w:author="Andrew McColl" w:date="2020-04-30T18:28:00Z">
        <w:r w:rsidRPr="002E3BE1" w:rsidDel="000477CA">
          <w:delText>paid for based on compute consumption.</w:delText>
        </w:r>
      </w:del>
      <w:ins w:id="1124" w:author="Andrew McColl" w:date="2020-04-30T18:28:00Z">
        <w:r w:rsidR="000477CA">
          <w:t>payment based on compute consumption.</w:t>
        </w:r>
      </w:ins>
      <w:r w:rsidRPr="002E3BE1">
        <w:t xml:space="preserve"> </w:t>
      </w:r>
      <w:del w:id="1125" w:author="Andrew McColl" w:date="2020-04-30T18:28:00Z">
        <w:r w:rsidRPr="002E3BE1" w:rsidDel="000477CA">
          <w:delText>By building apps in an area of interest, developers</w:delText>
        </w:r>
      </w:del>
      <w:ins w:id="1126" w:author="Andrew McColl" w:date="2020-04-30T18:28:00Z">
        <w:r w:rsidR="000477CA">
          <w:t>Developers</w:t>
        </w:r>
      </w:ins>
      <w:r w:rsidRPr="002E3BE1">
        <w:t xml:space="preserve"> can seamlessly monetize their</w:t>
      </w:r>
      <w:ins w:id="1127" w:author="Andrew McColl" w:date="2020-04-30T18:28:00Z">
        <w:r w:rsidR="000477CA">
          <w:t xml:space="preserve"> area of</w:t>
        </w:r>
      </w:ins>
      <w:r w:rsidRPr="002E3BE1">
        <w:t xml:space="preserve"> </w:t>
      </w:r>
      <w:del w:id="1128" w:author="Andrew McColl" w:date="2020-04-30T18:28:00Z">
        <w:r w:rsidRPr="002E3BE1" w:rsidDel="000477CA">
          <w:delText xml:space="preserve">work </w:delText>
        </w:r>
      </w:del>
      <w:ins w:id="1129" w:author="Andrew McColl" w:date="2020-04-30T18:28:00Z">
        <w:r w:rsidR="000477CA">
          <w:t>interest</w:t>
        </w:r>
        <w:r w:rsidR="000477CA" w:rsidRPr="002E3BE1">
          <w:t xml:space="preserve"> </w:t>
        </w:r>
      </w:ins>
      <w:r w:rsidRPr="002E3BE1">
        <w:t xml:space="preserve">and </w:t>
      </w:r>
      <w:del w:id="1130" w:author="Andrew McColl" w:date="2020-04-30T18:29:00Z">
        <w:r w:rsidRPr="002E3BE1" w:rsidDel="000477CA">
          <w:delText xml:space="preserve">earn </w:delText>
        </w:r>
      </w:del>
      <w:ins w:id="1131" w:author="Andrew McColl" w:date="2020-04-30T18:29:00Z">
        <w:r w:rsidR="000477CA">
          <w:t>make significant income.</w:t>
        </w:r>
        <w:r w:rsidR="000477CA" w:rsidRPr="002E3BE1">
          <w:t xml:space="preserve"> </w:t>
        </w:r>
      </w:ins>
      <w:del w:id="1132" w:author="Andrew McColl" w:date="2020-04-30T18:29:00Z">
        <w:r w:rsidRPr="002E3BE1" w:rsidDel="000477CA">
          <w:delText>compute themselves.</w:delText>
        </w:r>
      </w:del>
    </w:p>
    <w:p w14:paraId="76CC6702" w14:textId="77777777" w:rsidR="002E3BE1" w:rsidRPr="00C462CB" w:rsidRDefault="002E3BE1" w:rsidP="00C462CB">
      <w:pPr>
        <w:pStyle w:val="ListParagraph"/>
        <w:numPr>
          <w:ilvl w:val="0"/>
          <w:numId w:val="8"/>
        </w:numPr>
        <w:rPr>
          <w:b/>
          <w:bCs/>
        </w:rPr>
      </w:pPr>
      <w:r w:rsidRPr="00C462CB">
        <w:rPr>
          <w:b/>
          <w:bCs/>
        </w:rPr>
        <w:t>Largest Dev Community</w:t>
      </w:r>
    </w:p>
    <w:p w14:paraId="1A98BADB" w14:textId="28099D27" w:rsidR="002E3BE1" w:rsidRPr="002E3BE1" w:rsidRDefault="002E3BE1" w:rsidP="00C462CB">
      <w:pPr>
        <w:pStyle w:val="ListParagraph"/>
      </w:pPr>
      <w:r w:rsidRPr="002E3BE1">
        <w:t>DCP</w:t>
      </w:r>
      <w:del w:id="1133" w:author="Andrew McColl" w:date="2020-04-30T18:29:00Z">
        <w:r w:rsidRPr="002E3BE1" w:rsidDel="000477CA">
          <w:delText>'s</w:delText>
        </w:r>
      </w:del>
      <w:r w:rsidRPr="002E3BE1">
        <w:t xml:space="preserve"> </w:t>
      </w:r>
      <w:del w:id="1134" w:author="Andrew McColl" w:date="2020-04-30T18:29:00Z">
        <w:r w:rsidRPr="002E3BE1" w:rsidDel="000477CA">
          <w:delText xml:space="preserve">execution engine </w:delText>
        </w:r>
      </w:del>
      <w:r w:rsidRPr="002E3BE1">
        <w:t>is built on JavaScript, with native support for NPM. With over 1m packages, the largest software registry in the world is ready to be used in your app.</w:t>
      </w:r>
    </w:p>
    <w:p w14:paraId="51504676" w14:textId="6389E0D5" w:rsidR="002E3BE1" w:rsidRDefault="002E3BE1" w:rsidP="002E3BE1"/>
    <w:p w14:paraId="21FA22D1" w14:textId="77777777" w:rsidR="00C462CB" w:rsidRPr="00C462CB" w:rsidRDefault="00C462CB" w:rsidP="00C462CB">
      <w:pPr>
        <w:rPr>
          <w:b/>
          <w:bCs/>
        </w:rPr>
      </w:pPr>
      <w:r w:rsidRPr="00C462CB">
        <w:rPr>
          <w:b/>
          <w:bCs/>
        </w:rPr>
        <w:t>Complete Distributed OS</w:t>
      </w:r>
    </w:p>
    <w:p w14:paraId="3AAFB492" w14:textId="487B79CC" w:rsidR="00C462CB" w:rsidRPr="00C462CB" w:rsidRDefault="00C462CB" w:rsidP="00C462CB">
      <w:r w:rsidRPr="00C462CB">
        <w:t xml:space="preserve">Distributed computing must improve the performance of jobs while minimizing overhead. </w:t>
      </w:r>
      <w:del w:id="1135" w:author="Andrew McColl" w:date="2020-04-30T18:33:00Z">
        <w:r w:rsidRPr="00C462CB" w:rsidDel="00601033">
          <w:delText xml:space="preserve">This is difficult to achieve, but </w:delText>
        </w:r>
      </w:del>
      <w:r w:rsidRPr="00C462CB">
        <w:t xml:space="preserve">DCP solves the tough problems to make </w:t>
      </w:r>
      <w:del w:id="1136" w:author="Andrew McColl" w:date="2020-04-30T18:32:00Z">
        <w:r w:rsidRPr="00C462CB" w:rsidDel="00601033">
          <w:delText>any architecture greater</w:delText>
        </w:r>
      </w:del>
      <w:ins w:id="1137" w:author="Andrew McColl" w:date="2020-04-30T18:32:00Z">
        <w:r w:rsidR="00601033">
          <w:t xml:space="preserve">any </w:t>
        </w:r>
      </w:ins>
      <w:ins w:id="1138" w:author="Andrew McColl" w:date="2020-04-30T18:33:00Z">
        <w:r w:rsidR="00601033">
          <w:t>collection of computers</w:t>
        </w:r>
      </w:ins>
      <w:ins w:id="1139" w:author="Andrew McColl" w:date="2020-04-30T18:32:00Z">
        <w:r w:rsidR="00601033">
          <w:t xml:space="preserve"> greater</w:t>
        </w:r>
      </w:ins>
      <w:r w:rsidRPr="00C462CB">
        <w:t xml:space="preserve"> than the sum of its parts.</w:t>
      </w:r>
    </w:p>
    <w:p w14:paraId="01AF22A1" w14:textId="77777777" w:rsidR="00C462CB" w:rsidRPr="00C462CB" w:rsidRDefault="00C462CB" w:rsidP="00C462CB">
      <w:pPr>
        <w:pStyle w:val="ListParagraph"/>
        <w:numPr>
          <w:ilvl w:val="0"/>
          <w:numId w:val="8"/>
        </w:numPr>
        <w:rPr>
          <w:b/>
          <w:bCs/>
        </w:rPr>
      </w:pPr>
      <w:r w:rsidRPr="00C462CB">
        <w:rPr>
          <w:b/>
          <w:bCs/>
        </w:rPr>
        <w:t>Optimized Scheduling</w:t>
      </w:r>
    </w:p>
    <w:p w14:paraId="6ABF9711" w14:textId="22194B8F" w:rsidR="00C462CB" w:rsidRPr="00C462CB" w:rsidRDefault="00C462CB" w:rsidP="00C462CB">
      <w:pPr>
        <w:pStyle w:val="ListParagraph"/>
      </w:pPr>
      <w:r w:rsidRPr="00C462CB">
        <w:t>DCP's algorithms automatically optimize</w:t>
      </w:r>
      <w:del w:id="1140" w:author="Andrew McColl" w:date="2020-04-30T18:33:00Z">
        <w:r w:rsidRPr="00C462CB" w:rsidDel="00601033">
          <w:delText>s</w:delText>
        </w:r>
      </w:del>
      <w:r w:rsidRPr="00C462CB">
        <w:t xml:space="preserve"> </w:t>
      </w:r>
      <w:del w:id="1141" w:author="Andrew McColl" w:date="2020-04-30T18:33:00Z">
        <w:r w:rsidRPr="00C462CB" w:rsidDel="00601033">
          <w:delText xml:space="preserve">the </w:delText>
        </w:r>
      </w:del>
      <w:r w:rsidRPr="00C462CB">
        <w:t>time- and space-sharing allocations</w:t>
      </w:r>
      <w:ins w:id="1142" w:author="Andrew McColl" w:date="2020-04-30T18:33:00Z">
        <w:r w:rsidR="00601033">
          <w:t xml:space="preserve"> for different jobs</w:t>
        </w:r>
      </w:ins>
      <w:del w:id="1143" w:author="Andrew McColl" w:date="2020-04-30T18:33:00Z">
        <w:r w:rsidRPr="00C462CB" w:rsidDel="00601033">
          <w:delText xml:space="preserve"> based on the type of connected resources and user defined parameters</w:delText>
        </w:r>
      </w:del>
      <w:r w:rsidRPr="00C462CB">
        <w:t>. This dynamically updates as jobs are added or change nature.</w:t>
      </w:r>
    </w:p>
    <w:p w14:paraId="53135F23" w14:textId="77777777" w:rsidR="00C462CB" w:rsidRPr="00C462CB" w:rsidRDefault="00C462CB" w:rsidP="00C462CB">
      <w:pPr>
        <w:pStyle w:val="ListParagraph"/>
        <w:numPr>
          <w:ilvl w:val="0"/>
          <w:numId w:val="8"/>
        </w:numPr>
        <w:rPr>
          <w:b/>
          <w:bCs/>
        </w:rPr>
      </w:pPr>
      <w:r w:rsidRPr="00C462CB">
        <w:rPr>
          <w:b/>
          <w:bCs/>
        </w:rPr>
        <w:t>Confirms Work Profiles</w:t>
      </w:r>
    </w:p>
    <w:p w14:paraId="0780D511" w14:textId="2B66AD64" w:rsidR="00C462CB" w:rsidRPr="00C462CB" w:rsidRDefault="00C462CB" w:rsidP="00C462CB">
      <w:pPr>
        <w:pStyle w:val="ListParagraph"/>
      </w:pPr>
      <w:r w:rsidRPr="00C462CB">
        <w:t xml:space="preserve">Easily estimate the size and compute requirements of your workload to accurately estimate its profile. DCP </w:t>
      </w:r>
      <w:del w:id="1144" w:author="Andrew McColl" w:date="2020-04-30T18:34:00Z">
        <w:r w:rsidRPr="00C462CB" w:rsidDel="00601033">
          <w:delText xml:space="preserve">also </w:delText>
        </w:r>
      </w:del>
      <w:r w:rsidRPr="00C462CB">
        <w:t xml:space="preserve">cross-validates results </w:t>
      </w:r>
      <w:del w:id="1145" w:author="Andrew McColl" w:date="2020-04-30T18:34:00Z">
        <w:r w:rsidRPr="00C462CB" w:rsidDel="00601033">
          <w:delText xml:space="preserve">that </w:delText>
        </w:r>
      </w:del>
      <w:ins w:id="1146" w:author="Andrew McColl" w:date="2020-04-30T18:34:00Z">
        <w:r w:rsidR="00601033">
          <w:t>from</w:t>
        </w:r>
        <w:r w:rsidR="00601033" w:rsidRPr="00C462CB">
          <w:t xml:space="preserve"> </w:t>
        </w:r>
      </w:ins>
      <w:r w:rsidRPr="00C462CB">
        <w:t xml:space="preserve">different </w:t>
      </w:r>
      <w:del w:id="1147" w:author="Andrew McColl" w:date="2020-04-30T18:34:00Z">
        <w:r w:rsidRPr="00C462CB" w:rsidDel="00601033">
          <w:delText xml:space="preserve">nodes </w:delText>
        </w:r>
      </w:del>
      <w:ins w:id="1148" w:author="Andrew McColl" w:date="2020-04-30T18:34:00Z">
        <w:r w:rsidR="00601033">
          <w:t>Workers</w:t>
        </w:r>
        <w:r w:rsidR="00601033" w:rsidRPr="00C462CB">
          <w:t xml:space="preserve"> </w:t>
        </w:r>
      </w:ins>
      <w:del w:id="1149" w:author="Andrew McColl" w:date="2020-04-30T18:34:00Z">
        <w:r w:rsidRPr="00C462CB" w:rsidDel="00601033">
          <w:delText>return within your project's confidence requirements.</w:delText>
        </w:r>
      </w:del>
      <w:ins w:id="1150" w:author="Andrew McColl" w:date="2020-04-30T18:34:00Z">
        <w:r w:rsidR="00601033">
          <w:t>for a high degree of confidence.</w:t>
        </w:r>
      </w:ins>
    </w:p>
    <w:p w14:paraId="747A9230" w14:textId="77777777" w:rsidR="00C462CB" w:rsidRPr="00C462CB" w:rsidRDefault="00C462CB" w:rsidP="00C462CB">
      <w:pPr>
        <w:pStyle w:val="ListParagraph"/>
        <w:numPr>
          <w:ilvl w:val="0"/>
          <w:numId w:val="8"/>
        </w:numPr>
        <w:rPr>
          <w:b/>
          <w:bCs/>
        </w:rPr>
      </w:pPr>
      <w:r w:rsidRPr="00C462CB">
        <w:rPr>
          <w:b/>
          <w:bCs/>
        </w:rPr>
        <w:t>Arbitrary Compute Grids</w:t>
      </w:r>
    </w:p>
    <w:p w14:paraId="4F3B262C" w14:textId="4221E7CA" w:rsidR="00C462CB" w:rsidRPr="00C462CB" w:rsidRDefault="00C462CB" w:rsidP="00C462CB">
      <w:pPr>
        <w:pStyle w:val="ListParagraph"/>
      </w:pPr>
      <w:r w:rsidRPr="00C462CB">
        <w:t xml:space="preserve">Build and manage your own personal compute cluster with spare servers and IoT devices. </w:t>
      </w:r>
      <w:ins w:id="1151" w:author="Andrew McColl" w:date="2020-04-30T18:45:00Z">
        <w:r w:rsidR="002822C3">
          <w:t>Access to these g</w:t>
        </w:r>
      </w:ins>
      <w:del w:id="1152" w:author="Andrew McColl" w:date="2020-04-30T18:45:00Z">
        <w:r w:rsidRPr="00C462CB" w:rsidDel="002822C3">
          <w:delText>Share access to anybody, anywhere, and allocate specific nodes to different tasks. G</w:delText>
        </w:r>
      </w:del>
      <w:r w:rsidRPr="00C462CB">
        <w:t>rids can</w:t>
      </w:r>
      <w:ins w:id="1153" w:author="Andrew McColl" w:date="2020-04-30T18:45:00Z">
        <w:r w:rsidR="002822C3">
          <w:t xml:space="preserve"> be given on a permissioned basis, and they may</w:t>
        </w:r>
      </w:ins>
      <w:ins w:id="1154" w:author="Andrew McColl" w:date="2020-04-30T18:46:00Z">
        <w:r w:rsidR="002822C3">
          <w:t xml:space="preserve"> be</w:t>
        </w:r>
      </w:ins>
      <w:del w:id="1155" w:author="Andrew McColl" w:date="2020-04-30T18:46:00Z">
        <w:r w:rsidRPr="00C462CB" w:rsidDel="002822C3">
          <w:delText xml:space="preserve"> also be</w:delText>
        </w:r>
      </w:del>
      <w:r w:rsidRPr="00C462CB">
        <w:t xml:space="preserve"> sub-divided into </w:t>
      </w:r>
      <w:del w:id="1156" w:author="Andrew McColl" w:date="2020-04-30T18:46:00Z">
        <w:r w:rsidRPr="00C462CB" w:rsidDel="002822C3">
          <w:delText xml:space="preserve">smaller and </w:delText>
        </w:r>
      </w:del>
      <w:r w:rsidRPr="00C462CB">
        <w:t>hyper-local networks.</w:t>
      </w:r>
    </w:p>
    <w:p w14:paraId="2B343F9A" w14:textId="77777777" w:rsidR="00C462CB" w:rsidRPr="00C462CB" w:rsidRDefault="00C462CB" w:rsidP="00C462CB">
      <w:pPr>
        <w:pStyle w:val="ListParagraph"/>
        <w:numPr>
          <w:ilvl w:val="0"/>
          <w:numId w:val="8"/>
        </w:numPr>
        <w:rPr>
          <w:b/>
          <w:bCs/>
        </w:rPr>
      </w:pPr>
      <w:r w:rsidRPr="00C462CB">
        <w:rPr>
          <w:b/>
          <w:bCs/>
        </w:rPr>
        <w:t>Highly Elastic</w:t>
      </w:r>
    </w:p>
    <w:p w14:paraId="479332DF" w14:textId="61545506" w:rsidR="00C462CB" w:rsidRPr="00C462CB" w:rsidRDefault="00C462CB" w:rsidP="00C462CB">
      <w:pPr>
        <w:pStyle w:val="ListParagraph"/>
      </w:pPr>
      <w:r w:rsidRPr="00C462CB">
        <w:t xml:space="preserve">Scavenge compute and memory from any machine </w:t>
      </w:r>
      <w:del w:id="1157" w:author="Andrew McColl" w:date="2020-04-30T18:46:00Z">
        <w:r w:rsidRPr="00C462CB" w:rsidDel="002822C3">
          <w:delText>based on consumption,</w:delText>
        </w:r>
      </w:del>
      <w:ins w:id="1158" w:author="Andrew McColl" w:date="2020-04-30T18:46:00Z">
        <w:r w:rsidR="002822C3">
          <w:t>with control over the</w:t>
        </w:r>
      </w:ins>
      <w:r w:rsidRPr="00C462CB">
        <w:t xml:space="preserve"> time of day, type of application, and more. When resources are required locally, DCP </w:t>
      </w:r>
      <w:del w:id="1159" w:author="Andrew McColl" w:date="2020-04-30T18:47:00Z">
        <w:r w:rsidRPr="00C462CB" w:rsidDel="002822C3">
          <w:delText xml:space="preserve">is perfectly elastic and </w:delText>
        </w:r>
      </w:del>
      <w:r w:rsidRPr="00C462CB">
        <w:t>instantly scales back.</w:t>
      </w:r>
    </w:p>
    <w:p w14:paraId="7513621C" w14:textId="77777777" w:rsidR="00C462CB" w:rsidRPr="00C462CB" w:rsidRDefault="00C462CB" w:rsidP="00C462CB">
      <w:pPr>
        <w:pStyle w:val="ListParagraph"/>
        <w:numPr>
          <w:ilvl w:val="0"/>
          <w:numId w:val="8"/>
        </w:numPr>
        <w:rPr>
          <w:b/>
          <w:bCs/>
        </w:rPr>
      </w:pPr>
      <w:r w:rsidRPr="00C462CB">
        <w:rPr>
          <w:b/>
          <w:bCs/>
        </w:rPr>
        <w:t>Manages Network Traffic</w:t>
      </w:r>
    </w:p>
    <w:p w14:paraId="03A7C8DB" w14:textId="31DBCE72" w:rsidR="00C462CB" w:rsidRPr="00C462CB" w:rsidRDefault="002822C3" w:rsidP="00C462CB">
      <w:pPr>
        <w:pStyle w:val="ListParagraph"/>
      </w:pPr>
      <w:ins w:id="1160" w:author="Andrew McColl" w:date="2020-04-30T18:47:00Z">
        <w:r>
          <w:t>The network is finally homogeneous with DCP</w:t>
        </w:r>
      </w:ins>
      <w:del w:id="1161" w:author="Andrew McColl" w:date="2020-04-30T18:47:00Z">
        <w:r w:rsidR="00C462CB" w:rsidRPr="00C462CB" w:rsidDel="002822C3">
          <w:delText xml:space="preserve">Automatically take different networks and communication protocols into consideration. From </w:delText>
        </w:r>
      </w:del>
      <w:ins w:id="1162" w:author="Andrew McColl" w:date="2020-04-30T18:47:00Z">
        <w:r>
          <w:t xml:space="preserve">. From </w:t>
        </w:r>
      </w:ins>
      <w:r w:rsidR="00C462CB" w:rsidRPr="00C462CB">
        <w:t>5G and SSH to Ethernet and open WiFi connections, DCP's overlay network accounts for differences in bandwidth and latency.</w:t>
      </w:r>
    </w:p>
    <w:p w14:paraId="54E97921" w14:textId="77777777" w:rsidR="001E720F" w:rsidRDefault="001E720F" w:rsidP="00C462CB">
      <w:pPr>
        <w:rPr>
          <w:b/>
          <w:bCs/>
        </w:rPr>
      </w:pPr>
    </w:p>
    <w:p w14:paraId="1177B7A7" w14:textId="53390D12" w:rsidR="00C462CB" w:rsidRDefault="001E720F" w:rsidP="00C462CB">
      <w:pPr>
        <w:rPr>
          <w:ins w:id="1163" w:author="Andrew McColl" w:date="2020-04-29T18:04:00Z"/>
          <w:b/>
          <w:bCs/>
        </w:rPr>
      </w:pPr>
      <w:r>
        <w:rPr>
          <w:b/>
          <w:bCs/>
        </w:rPr>
        <w:t>Flexible Deployments</w:t>
      </w:r>
    </w:p>
    <w:p w14:paraId="69BC3716" w14:textId="4B10C525" w:rsidR="00CB1B44" w:rsidRPr="00C462CB" w:rsidRDefault="00600A7D" w:rsidP="00CB1B44">
      <w:pPr>
        <w:rPr>
          <w:ins w:id="1164" w:author="Andrew McColl" w:date="2020-04-29T18:04:00Z"/>
        </w:rPr>
      </w:pPr>
      <w:ins w:id="1165" w:author="Andrew McColl" w:date="2020-04-30T18:48:00Z">
        <w:r>
          <w:lastRenderedPageBreak/>
          <w:t>D</w:t>
        </w:r>
      </w:ins>
      <w:ins w:id="1166" w:author="Andrew McColl" w:date="2020-04-29T18:04:00Z">
        <w:r w:rsidR="00CB1B44" w:rsidRPr="001E720F">
          <w:t xml:space="preserve">eveloper needing control over how and where </w:t>
        </w:r>
      </w:ins>
      <w:ins w:id="1167" w:author="Andrew McColl" w:date="2020-04-30T18:48:00Z">
        <w:r>
          <w:t xml:space="preserve">their </w:t>
        </w:r>
      </w:ins>
      <w:ins w:id="1168" w:author="Andrew McColl" w:date="2020-04-29T18:04:00Z">
        <w:r w:rsidR="00CB1B44" w:rsidRPr="001E720F">
          <w:t xml:space="preserve">applications are run. </w:t>
        </w:r>
      </w:ins>
      <w:ins w:id="1169" w:author="Andrew McColl" w:date="2020-04-30T18:48:00Z">
        <w:r>
          <w:t xml:space="preserve">Therefore, </w:t>
        </w:r>
      </w:ins>
      <w:ins w:id="1170" w:author="Andrew McColl" w:date="2020-04-29T18:04:00Z">
        <w:r w:rsidR="00CB1B44" w:rsidRPr="001E720F">
          <w:t xml:space="preserve">DCP lets you </w:t>
        </w:r>
      </w:ins>
      <w:ins w:id="1171" w:author="Andrew McColl" w:date="2020-04-30T18:48:00Z">
        <w:r>
          <w:t>simply manage</w:t>
        </w:r>
      </w:ins>
      <w:ins w:id="1172" w:author="Andrew McColl" w:date="2020-04-29T18:04:00Z">
        <w:r w:rsidR="00CB1B44" w:rsidRPr="001E720F">
          <w:t xml:space="preserve"> how your code is executed </w:t>
        </w:r>
      </w:ins>
      <w:ins w:id="1173" w:author="Andrew McColl" w:date="2020-04-30T18:49:00Z">
        <w:r>
          <w:t>under the</w:t>
        </w:r>
      </w:ins>
      <w:ins w:id="1174" w:author="Andrew McColl" w:date="2020-04-29T18:04:00Z">
        <w:r w:rsidR="00CB1B44" w:rsidRPr="001E720F">
          <w:t xml:space="preserve"> same serverless framework.</w:t>
        </w:r>
      </w:ins>
    </w:p>
    <w:p w14:paraId="749A3B6E" w14:textId="77777777" w:rsidR="00CB1B44" w:rsidRPr="00C462CB" w:rsidRDefault="00CB1B44" w:rsidP="00CB1B44">
      <w:pPr>
        <w:pStyle w:val="ListParagraph"/>
        <w:numPr>
          <w:ilvl w:val="0"/>
          <w:numId w:val="8"/>
        </w:numPr>
        <w:rPr>
          <w:ins w:id="1175" w:author="Andrew McColl" w:date="2020-04-29T18:04:00Z"/>
          <w:b/>
          <w:bCs/>
        </w:rPr>
      </w:pPr>
      <w:ins w:id="1176" w:author="Andrew McColl" w:date="2020-04-29T18:04:00Z">
        <w:r>
          <w:rPr>
            <w:b/>
            <w:bCs/>
          </w:rPr>
          <w:t>Hybrid Deployments</w:t>
        </w:r>
      </w:ins>
    </w:p>
    <w:p w14:paraId="5BE6CF24" w14:textId="45A98052" w:rsidR="00CB1B44" w:rsidRPr="001E720F" w:rsidRDefault="00CB1B44" w:rsidP="00CB1B44">
      <w:pPr>
        <w:pStyle w:val="ListParagraph"/>
        <w:rPr>
          <w:ins w:id="1177" w:author="Andrew McColl" w:date="2020-04-29T18:04:00Z"/>
          <w:b/>
          <w:bCs/>
        </w:rPr>
      </w:pPr>
      <w:ins w:id="1178" w:author="Andrew McColl" w:date="2020-04-29T18:04:00Z">
        <w:r w:rsidRPr="001E720F">
          <w:t xml:space="preserve">Combine </w:t>
        </w:r>
      </w:ins>
      <w:ins w:id="1179" w:author="Andrew McColl" w:date="2020-04-30T18:49:00Z">
        <w:r w:rsidR="00600A7D">
          <w:t>local Compute Groups</w:t>
        </w:r>
      </w:ins>
      <w:ins w:id="1180" w:author="Andrew McColl" w:date="2020-04-29T18:04:00Z">
        <w:r w:rsidRPr="001E720F">
          <w:t xml:space="preserve"> on your LAN with ones in the cloud. DCP allows you to control remote nodes as easily as your local computer. You can even try different combinations with just a few clicks.</w:t>
        </w:r>
      </w:ins>
    </w:p>
    <w:p w14:paraId="40A56C5F" w14:textId="77777777" w:rsidR="00CB1B44" w:rsidRPr="00C462CB" w:rsidRDefault="00CB1B44" w:rsidP="00CB1B44">
      <w:pPr>
        <w:pStyle w:val="ListParagraph"/>
        <w:numPr>
          <w:ilvl w:val="0"/>
          <w:numId w:val="8"/>
        </w:numPr>
        <w:rPr>
          <w:ins w:id="1181" w:author="Andrew McColl" w:date="2020-04-29T18:04:00Z"/>
          <w:b/>
          <w:bCs/>
        </w:rPr>
      </w:pPr>
      <w:ins w:id="1182" w:author="Andrew McColl" w:date="2020-04-29T18:04:00Z">
        <w:r>
          <w:rPr>
            <w:b/>
            <w:bCs/>
          </w:rPr>
          <w:t>Flexible Edge Computing</w:t>
        </w:r>
      </w:ins>
    </w:p>
    <w:p w14:paraId="253B5F9D" w14:textId="235D11FA" w:rsidR="00CB1B44" w:rsidRPr="001E720F" w:rsidRDefault="00CB1B44" w:rsidP="00CB1B44">
      <w:pPr>
        <w:pStyle w:val="ListParagraph"/>
        <w:rPr>
          <w:ins w:id="1183" w:author="Andrew McColl" w:date="2020-04-29T18:04:00Z"/>
          <w:b/>
          <w:bCs/>
        </w:rPr>
      </w:pPr>
      <w:ins w:id="1184" w:author="Andrew McColl" w:date="2020-04-29T18:04:00Z">
        <w:r w:rsidRPr="001E720F">
          <w:t>Process data close to the source. Anything from a smart home monitor to a connected vehicle can run your code</w:t>
        </w:r>
      </w:ins>
      <w:ins w:id="1185" w:author="Andrew McColl" w:date="2020-04-30T18:50:00Z">
        <w:r w:rsidR="00600A7D">
          <w:t>, giving you almost infinite choice to build an edge-ready cluster.</w:t>
        </w:r>
      </w:ins>
    </w:p>
    <w:p w14:paraId="71CFE179" w14:textId="77777777" w:rsidR="00CB1B44" w:rsidRPr="00C462CB" w:rsidRDefault="00CB1B44" w:rsidP="00CB1B44">
      <w:pPr>
        <w:pStyle w:val="ListParagraph"/>
        <w:numPr>
          <w:ilvl w:val="0"/>
          <w:numId w:val="8"/>
        </w:numPr>
        <w:rPr>
          <w:ins w:id="1186" w:author="Andrew McColl" w:date="2020-04-29T18:04:00Z"/>
          <w:b/>
          <w:bCs/>
        </w:rPr>
      </w:pPr>
      <w:ins w:id="1187" w:author="Andrew McColl" w:date="2020-04-29T18:04:00Z">
        <w:r>
          <w:rPr>
            <w:b/>
            <w:bCs/>
          </w:rPr>
          <w:t>High Fault Tolerance</w:t>
        </w:r>
      </w:ins>
    </w:p>
    <w:p w14:paraId="4F09DE2F" w14:textId="4B339958" w:rsidR="00CB1B44" w:rsidRPr="001E720F" w:rsidRDefault="00CB1B44" w:rsidP="00CB1B44">
      <w:pPr>
        <w:pStyle w:val="ListParagraph"/>
        <w:rPr>
          <w:ins w:id="1188" w:author="Andrew McColl" w:date="2020-04-29T18:04:00Z"/>
          <w:b/>
          <w:bCs/>
        </w:rPr>
      </w:pPr>
      <w:ins w:id="1189" w:author="Andrew McColl" w:date="2020-04-29T18:04:00Z">
        <w:r w:rsidRPr="001E720F">
          <w:t>Workloads adapt in real-time to the underlying compute nodes. This allows work to shift around when a node drops</w:t>
        </w:r>
      </w:ins>
      <w:ins w:id="1190" w:author="Andrew McColl" w:date="2020-04-30T18:50:00Z">
        <w:r w:rsidR="00600A7D">
          <w:t xml:space="preserve"> a</w:t>
        </w:r>
      </w:ins>
      <w:ins w:id="1191" w:author="Andrew McColl" w:date="2020-04-29T18:04:00Z">
        <w:r w:rsidRPr="001E720F">
          <w:t xml:space="preserve"> connection</w:t>
        </w:r>
      </w:ins>
      <w:ins w:id="1192" w:author="Andrew McColl" w:date="2020-04-30T18:50:00Z">
        <w:r w:rsidR="00600A7D">
          <w:t xml:space="preserve">, while livestreamed results mean a lost node does not </w:t>
        </w:r>
      </w:ins>
      <w:ins w:id="1193" w:author="Andrew McColl" w:date="2020-04-30T18:51:00Z">
        <w:r w:rsidR="00600A7D">
          <w:t>mean lost time.</w:t>
        </w:r>
      </w:ins>
      <w:ins w:id="1194" w:author="Andrew McColl" w:date="2020-04-29T18:04:00Z">
        <w:r w:rsidRPr="001E720F">
          <w:t xml:space="preserve"> </w:t>
        </w:r>
      </w:ins>
    </w:p>
    <w:p w14:paraId="489D9B66" w14:textId="77777777" w:rsidR="00CB1B44" w:rsidRPr="00C462CB" w:rsidRDefault="00CB1B44" w:rsidP="00CB1B44">
      <w:pPr>
        <w:pStyle w:val="ListParagraph"/>
        <w:numPr>
          <w:ilvl w:val="0"/>
          <w:numId w:val="8"/>
        </w:numPr>
        <w:rPr>
          <w:ins w:id="1195" w:author="Andrew McColl" w:date="2020-04-29T18:04:00Z"/>
          <w:b/>
          <w:bCs/>
        </w:rPr>
      </w:pPr>
      <w:ins w:id="1196" w:author="Andrew McColl" w:date="2020-04-29T18:04:00Z">
        <w:r>
          <w:rPr>
            <w:b/>
            <w:bCs/>
          </w:rPr>
          <w:t>Lightweight Footprint</w:t>
        </w:r>
      </w:ins>
    </w:p>
    <w:p w14:paraId="615F683A" w14:textId="6709A7DA" w:rsidR="00CB1B44" w:rsidRPr="001E720F" w:rsidRDefault="00CB1B44" w:rsidP="00CB1B44">
      <w:pPr>
        <w:pStyle w:val="ListParagraph"/>
        <w:rPr>
          <w:ins w:id="1197" w:author="Andrew McColl" w:date="2020-04-29T18:04:00Z"/>
          <w:b/>
          <w:bCs/>
        </w:rPr>
      </w:pPr>
      <w:ins w:id="1198" w:author="Andrew McColl" w:date="2020-04-29T18:04:00Z">
        <w:r w:rsidRPr="001E720F">
          <w:t xml:space="preserve">DCP is an ultra-lightweight framework with resting memory requirements as low as </w:t>
        </w:r>
      </w:ins>
      <w:ins w:id="1199" w:author="Andrew McColl" w:date="2020-04-30T18:51:00Z">
        <w:r w:rsidR="00600A7D">
          <w:t xml:space="preserve">0.1% of </w:t>
        </w:r>
      </w:ins>
      <w:ins w:id="1200" w:author="Andrew McColl" w:date="2020-04-29T18:04:00Z">
        <w:r w:rsidRPr="001E720F">
          <w:t xml:space="preserve">popular </w:t>
        </w:r>
      </w:ins>
      <w:ins w:id="1201" w:author="Andrew McColl" w:date="2020-04-30T18:51:00Z">
        <w:r w:rsidR="00600A7D">
          <w:t>C</w:t>
        </w:r>
      </w:ins>
      <w:ins w:id="1202" w:author="Andrew McColl" w:date="2020-04-29T18:04:00Z">
        <w:r w:rsidRPr="001E720F">
          <w:t>ontainer</w:t>
        </w:r>
      </w:ins>
      <w:ins w:id="1203" w:author="Andrew McColl" w:date="2020-04-30T18:51:00Z">
        <w:r w:rsidR="00600A7D">
          <w:t xml:space="preserve"> and </w:t>
        </w:r>
      </w:ins>
      <w:ins w:id="1204" w:author="Andrew McColl" w:date="2020-04-29T18:04:00Z">
        <w:r w:rsidRPr="001E720F">
          <w:t>VM services. Nodes can join and leave DCP clusters in an instant.</w:t>
        </w:r>
      </w:ins>
    </w:p>
    <w:p w14:paraId="242E608C" w14:textId="77777777" w:rsidR="00CB1B44" w:rsidRPr="001E720F" w:rsidRDefault="00CB1B44" w:rsidP="00CB1B44">
      <w:pPr>
        <w:pStyle w:val="ListParagraph"/>
        <w:numPr>
          <w:ilvl w:val="0"/>
          <w:numId w:val="8"/>
        </w:numPr>
        <w:rPr>
          <w:ins w:id="1205" w:author="Andrew McColl" w:date="2020-04-29T18:04:00Z"/>
        </w:rPr>
      </w:pPr>
      <w:ins w:id="1206" w:author="Andrew McColl" w:date="2020-04-29T18:04:00Z">
        <w:r w:rsidRPr="001E720F">
          <w:rPr>
            <w:b/>
            <w:bCs/>
          </w:rPr>
          <w:t>Microservice Enabled</w:t>
        </w:r>
      </w:ins>
    </w:p>
    <w:p w14:paraId="223AAEC8" w14:textId="77777777" w:rsidR="00CB1B44" w:rsidRDefault="00CB1B44" w:rsidP="00CB1B44">
      <w:pPr>
        <w:pStyle w:val="ListParagraph"/>
        <w:rPr>
          <w:ins w:id="1207" w:author="Andrew McColl" w:date="2020-04-29T18:04:00Z"/>
        </w:rPr>
      </w:pPr>
      <w:ins w:id="1208" w:author="Andrew McColl" w:date="2020-04-29T18:04:00Z">
        <w:r w:rsidRPr="001E720F">
          <w:t>Offload computationally-intensive but stateless work onto DCP through your other applications. The API is built to be used in loosely coupled systems while adding almost no overhead.</w:t>
        </w:r>
      </w:ins>
    </w:p>
    <w:p w14:paraId="404FF2EB" w14:textId="77777777" w:rsidR="00CB1B44" w:rsidRDefault="00CB1B44" w:rsidP="00CB1B44">
      <w:pPr>
        <w:pStyle w:val="ListParagraph"/>
        <w:numPr>
          <w:ilvl w:val="0"/>
          <w:numId w:val="8"/>
        </w:numPr>
        <w:rPr>
          <w:ins w:id="1209" w:author="Andrew McColl" w:date="2020-04-29T18:04:00Z"/>
        </w:rPr>
      </w:pPr>
      <w:ins w:id="1210" w:author="Andrew McColl" w:date="2020-04-29T18:04:00Z">
        <w:r>
          <w:rPr>
            <w:b/>
            <w:bCs/>
          </w:rPr>
          <w:t>Deploys Anywhere</w:t>
        </w:r>
      </w:ins>
    </w:p>
    <w:p w14:paraId="5626E70E" w14:textId="2CE1EE45" w:rsidR="00CB1B44" w:rsidRDefault="00600A7D" w:rsidP="00CB1B44">
      <w:pPr>
        <w:pStyle w:val="ListParagraph"/>
        <w:rPr>
          <w:ins w:id="1211" w:author="Andrew McColl" w:date="2020-04-29T18:04:00Z"/>
        </w:rPr>
      </w:pPr>
      <w:ins w:id="1212" w:author="Andrew McColl" w:date="2020-04-30T18:52:00Z">
        <w:r>
          <w:t>M</w:t>
        </w:r>
      </w:ins>
      <w:ins w:id="1213" w:author="Andrew McColl" w:date="2020-04-29T18:04:00Z">
        <w:r w:rsidR="00CB1B44" w:rsidRPr="001E720F">
          <w:t>anage DCP with popular deployment options like Kubernetes</w:t>
        </w:r>
      </w:ins>
      <w:ins w:id="1214" w:author="Andrew McColl" w:date="2020-04-30T18:52:00Z">
        <w:r>
          <w:t>, Containers, and VMs</w:t>
        </w:r>
      </w:ins>
      <w:ins w:id="1215" w:author="Andrew McColl" w:date="2020-04-29T18:04:00Z">
        <w:r w:rsidR="00CB1B44" w:rsidRPr="001E720F">
          <w:t xml:space="preserve">. </w:t>
        </w:r>
      </w:ins>
      <w:ins w:id="1216" w:author="Andrew McColl" w:date="2020-04-30T18:52:00Z">
        <w:r>
          <w:t>DCP</w:t>
        </w:r>
      </w:ins>
      <w:ins w:id="1217" w:author="Andrew McColl" w:date="2020-04-29T18:04:00Z">
        <w:r w:rsidR="00CB1B44" w:rsidRPr="001E720F">
          <w:t xml:space="preserve"> can scavenge unused compute from any hardware virtualization image, even when fully dedicated.</w:t>
        </w:r>
      </w:ins>
    </w:p>
    <w:p w14:paraId="4EB75171" w14:textId="2D7ADB14" w:rsidR="00CB1B44" w:rsidRDefault="00CB1B44" w:rsidP="00C462CB">
      <w:pPr>
        <w:rPr>
          <w:b/>
          <w:bCs/>
        </w:rPr>
      </w:pPr>
    </w:p>
    <w:p w14:paraId="06835F56" w14:textId="39EC85EE" w:rsidR="00CB1B44" w:rsidRPr="00CB1B44" w:rsidRDefault="00CB1B44" w:rsidP="00CB1B44">
      <w:r w:rsidRPr="00CB1B44">
        <w:t>DCP is a unique tool for data parallel workloads of all shapes and sizes. Built by and for developers, its platform provides abundant compute from devices all around you.</w:t>
      </w:r>
    </w:p>
    <w:p w14:paraId="5D3363AF" w14:textId="727B6646" w:rsidR="00CB1B44" w:rsidRDefault="00CB1B44" w:rsidP="00CB1B44">
      <w:r w:rsidRPr="00CB1B44">
        <w:t>The future of distributed computing is compute.for( ).</w:t>
      </w:r>
    </w:p>
    <w:p w14:paraId="030F6DBD" w14:textId="01F1AB21" w:rsidR="00CB1B44" w:rsidRDefault="00CB1B44" w:rsidP="00CB1B44"/>
    <w:p w14:paraId="15269BDD" w14:textId="1903018B" w:rsidR="00CB1B44" w:rsidRDefault="00CB1B44" w:rsidP="00CB1B44">
      <w:pPr>
        <w:pStyle w:val="Heading2"/>
      </w:pPr>
      <w:r>
        <w:t>For Research</w:t>
      </w:r>
    </w:p>
    <w:p w14:paraId="3D269804" w14:textId="412148C8" w:rsidR="00CB1B44" w:rsidRPr="00CB1B44" w:rsidRDefault="00CB1B44" w:rsidP="00CB1B44">
      <w:pPr>
        <w:rPr>
          <w:b/>
          <w:bCs/>
        </w:rPr>
      </w:pPr>
      <w:r w:rsidRPr="00CB1B44">
        <w:rPr>
          <w:b/>
          <w:bCs/>
        </w:rPr>
        <w:t>Accelerate Your</w:t>
      </w:r>
    </w:p>
    <w:p w14:paraId="0CA2998A" w14:textId="68277505" w:rsidR="00CB1B44" w:rsidRDefault="00CB1B44" w:rsidP="00CB1B44">
      <w:pPr>
        <w:rPr>
          <w:ins w:id="1218" w:author="Andrew McColl" w:date="2020-04-30T22:26:00Z"/>
          <w:b/>
          <w:bCs/>
          <w:color w:val="FF0000"/>
        </w:rPr>
      </w:pPr>
      <w:r w:rsidRPr="00BD0834">
        <w:rPr>
          <w:b/>
          <w:bCs/>
          <w:color w:val="FF0000"/>
          <w:rPrChange w:id="1219" w:author="Andrew McColl" w:date="2020-04-30T22:26:00Z">
            <w:rPr>
              <w:b/>
              <w:bCs/>
            </w:rPr>
          </w:rPrChange>
        </w:rPr>
        <w:t>&gt;</w:t>
      </w:r>
      <w:ins w:id="1220" w:author="Andrew McColl" w:date="2020-04-30T22:26:00Z">
        <w:r w:rsidR="00BD0834" w:rsidRPr="00BD0834">
          <w:rPr>
            <w:b/>
            <w:bCs/>
            <w:color w:val="FF0000"/>
            <w:rPrChange w:id="1221" w:author="Andrew McColl" w:date="2020-04-30T22:26:00Z">
              <w:rPr>
                <w:b/>
                <w:bCs/>
              </w:rPr>
            </w:rPrChange>
          </w:rPr>
          <w:t xml:space="preserve"> </w:t>
        </w:r>
        <w:r w:rsidR="00BD0834">
          <w:rPr>
            <w:b/>
            <w:bCs/>
            <w:color w:val="FF0000"/>
          </w:rPr>
          <w:t>Bioinformatics</w:t>
        </w:r>
      </w:ins>
      <w:del w:id="1222" w:author="Andrew McColl" w:date="2020-04-30T22:26:00Z">
        <w:r w:rsidRPr="00BD0834" w:rsidDel="00BD0834">
          <w:rPr>
            <w:rPrChange w:id="1223" w:author="Andrew McColl" w:date="2020-04-30T22:26:00Z">
              <w:rPr>
                <w:b/>
                <w:bCs/>
              </w:rPr>
            </w:rPrChange>
          </w:rPr>
          <w:delText>B_</w:delText>
        </w:r>
      </w:del>
    </w:p>
    <w:p w14:paraId="4CC12897" w14:textId="0F1C1632" w:rsidR="00BD0834" w:rsidRDefault="00BD0834" w:rsidP="00CB1B44">
      <w:pPr>
        <w:rPr>
          <w:ins w:id="1224" w:author="Andrew McColl" w:date="2020-04-30T22:26:00Z"/>
          <w:b/>
          <w:bCs/>
          <w:color w:val="FF0000"/>
        </w:rPr>
      </w:pPr>
      <w:ins w:id="1225" w:author="Andrew McColl" w:date="2020-04-30T22:26:00Z">
        <w:r>
          <w:rPr>
            <w:b/>
            <w:bCs/>
            <w:color w:val="FF0000"/>
          </w:rPr>
          <w:t>&gt; Computational Neuroscience</w:t>
        </w:r>
      </w:ins>
    </w:p>
    <w:p w14:paraId="438C28F9" w14:textId="6C715ADB" w:rsidR="00BD0834" w:rsidRDefault="00BD0834" w:rsidP="00CB1B44">
      <w:pPr>
        <w:rPr>
          <w:ins w:id="1226" w:author="Andrew McColl" w:date="2020-04-30T22:26:00Z"/>
          <w:b/>
          <w:bCs/>
          <w:color w:val="FF0000"/>
        </w:rPr>
      </w:pPr>
      <w:ins w:id="1227" w:author="Andrew McColl" w:date="2020-04-30T22:26:00Z">
        <w:r>
          <w:rPr>
            <w:b/>
            <w:bCs/>
            <w:color w:val="FF0000"/>
          </w:rPr>
          <w:t>&gt; Deep Neural Networks</w:t>
        </w:r>
      </w:ins>
    </w:p>
    <w:p w14:paraId="53B77CF1" w14:textId="3ABC64D2" w:rsidR="00BD0834" w:rsidRDefault="00BD0834" w:rsidP="00CB1B44">
      <w:pPr>
        <w:rPr>
          <w:ins w:id="1228" w:author="Andrew McColl" w:date="2020-04-30T22:27:00Z"/>
          <w:b/>
          <w:bCs/>
          <w:color w:val="FF0000"/>
        </w:rPr>
      </w:pPr>
      <w:ins w:id="1229" w:author="Andrew McColl" w:date="2020-04-30T22:26:00Z">
        <w:r>
          <w:rPr>
            <w:b/>
            <w:bCs/>
            <w:color w:val="FF0000"/>
          </w:rPr>
          <w:t xml:space="preserve">&gt; </w:t>
        </w:r>
      </w:ins>
      <w:ins w:id="1230" w:author="Andrew McColl" w:date="2020-04-30T22:27:00Z">
        <w:r>
          <w:rPr>
            <w:b/>
            <w:bCs/>
            <w:color w:val="FF0000"/>
          </w:rPr>
          <w:t>Astrophysics</w:t>
        </w:r>
      </w:ins>
    </w:p>
    <w:p w14:paraId="6874A65A" w14:textId="484595E8" w:rsidR="00BD0834" w:rsidRDefault="00BD0834" w:rsidP="00CB1B44">
      <w:pPr>
        <w:rPr>
          <w:ins w:id="1231" w:author="Andrew McColl" w:date="2020-04-30T22:28:00Z"/>
          <w:b/>
          <w:bCs/>
          <w:color w:val="FF0000"/>
        </w:rPr>
      </w:pPr>
      <w:ins w:id="1232" w:author="Andrew McColl" w:date="2020-04-30T22:27:00Z">
        <w:r>
          <w:rPr>
            <w:b/>
            <w:bCs/>
            <w:color w:val="FF0000"/>
          </w:rPr>
          <w:t xml:space="preserve">&gt; Weather </w:t>
        </w:r>
      </w:ins>
      <w:ins w:id="1233" w:author="Andrew McColl" w:date="2020-04-30T22:28:00Z">
        <w:r>
          <w:rPr>
            <w:b/>
            <w:bCs/>
            <w:color w:val="FF0000"/>
          </w:rPr>
          <w:t>Mapping</w:t>
        </w:r>
      </w:ins>
    </w:p>
    <w:p w14:paraId="3094B90D" w14:textId="1B69E713" w:rsidR="00BD0834" w:rsidRDefault="00BD0834" w:rsidP="00CB1B44">
      <w:pPr>
        <w:rPr>
          <w:ins w:id="1234" w:author="Andrew McColl" w:date="2020-04-30T22:28:00Z"/>
          <w:b/>
          <w:bCs/>
          <w:color w:val="FF0000"/>
        </w:rPr>
      </w:pPr>
      <w:ins w:id="1235" w:author="Andrew McColl" w:date="2020-04-30T22:28:00Z">
        <w:r>
          <w:rPr>
            <w:b/>
            <w:bCs/>
            <w:color w:val="FF0000"/>
          </w:rPr>
          <w:t>&gt; Fourier Transformations</w:t>
        </w:r>
      </w:ins>
    </w:p>
    <w:p w14:paraId="48D28C82" w14:textId="4ABC5F78" w:rsidR="00BD0834" w:rsidRDefault="00BD0834" w:rsidP="00CB1B44">
      <w:pPr>
        <w:rPr>
          <w:ins w:id="1236" w:author="Andrew McColl" w:date="2020-04-30T22:28:00Z"/>
          <w:b/>
          <w:bCs/>
          <w:color w:val="FF0000"/>
        </w:rPr>
      </w:pPr>
      <w:ins w:id="1237" w:author="Andrew McColl" w:date="2020-04-30T22:28:00Z">
        <w:r>
          <w:rPr>
            <w:b/>
            <w:bCs/>
            <w:color w:val="FF0000"/>
          </w:rPr>
          <w:t>&gt; Differential Equations</w:t>
        </w:r>
      </w:ins>
    </w:p>
    <w:p w14:paraId="37A7591C" w14:textId="3939C492" w:rsidR="00BD0834" w:rsidRPr="00BD0834" w:rsidRDefault="00BD0834" w:rsidP="00CB1B44">
      <w:pPr>
        <w:rPr>
          <w:rPrChange w:id="1238" w:author="Andrew McColl" w:date="2020-04-30T22:26:00Z">
            <w:rPr>
              <w:b/>
              <w:bCs/>
            </w:rPr>
          </w:rPrChange>
        </w:rPr>
      </w:pPr>
      <w:ins w:id="1239" w:author="Andrew McColl" w:date="2020-04-30T22:28:00Z">
        <w:r>
          <w:rPr>
            <w:b/>
            <w:bCs/>
            <w:color w:val="FF0000"/>
          </w:rPr>
          <w:lastRenderedPageBreak/>
          <w:t>&gt; Markov Processes</w:t>
        </w:r>
      </w:ins>
    </w:p>
    <w:p w14:paraId="4E7D4A5B" w14:textId="379A58E7" w:rsidR="008435EA" w:rsidRDefault="00CB1B44" w:rsidP="00CB1B44">
      <w:pPr>
        <w:rPr>
          <w:ins w:id="1240" w:author="Andrew McColl" w:date="2020-04-30T19:18:00Z"/>
        </w:rPr>
      </w:pPr>
      <w:del w:id="1241" w:author="Andrew McColl" w:date="2020-04-30T19:19:00Z">
        <w:r w:rsidRPr="00CB1B44" w:rsidDel="008435EA">
          <w:delText xml:space="preserve">DCP was created with a vision to help everyone get access to the compute they need. </w:delText>
        </w:r>
      </w:del>
      <w:r w:rsidRPr="00CB1B44">
        <w:t xml:space="preserve">Many researchers have already accelerated their work with thousands of additional core hours, and you can too. </w:t>
      </w:r>
    </w:p>
    <w:p w14:paraId="54E8EC91" w14:textId="075F4CF1" w:rsidR="00CB1B44" w:rsidRPr="00CB1B44" w:rsidRDefault="00CB1B44" w:rsidP="00CB1B44">
      <w:r w:rsidRPr="00CB1B44">
        <w:t xml:space="preserve">Whatever your requirements, DCP is a friendly way to deploy your code as fast as possible. It reduces time spent writing tedious </w:t>
      </w:r>
      <w:del w:id="1242" w:author="Andrew McColl" w:date="2020-04-30T19:19:00Z">
        <w:r w:rsidRPr="00CB1B44" w:rsidDel="008435EA">
          <w:delText>applications</w:delText>
        </w:r>
      </w:del>
      <w:ins w:id="1243" w:author="Andrew McColl" w:date="2020-04-30T19:19:00Z">
        <w:r w:rsidR="008435EA">
          <w:t>code</w:t>
        </w:r>
      </w:ins>
      <w:r w:rsidRPr="00CB1B44">
        <w:t>, and lets you focus more on experimentation. Plus, the community is there to help you every step of the way!</w:t>
      </w:r>
    </w:p>
    <w:p w14:paraId="2F3EBEB3" w14:textId="584B05FC" w:rsidR="00CB1B44" w:rsidRDefault="00CB1B44" w:rsidP="00CB1B44"/>
    <w:p w14:paraId="57C69AB1" w14:textId="77777777" w:rsidR="00263E40" w:rsidRPr="00263E40" w:rsidRDefault="00263E40" w:rsidP="00263E40">
      <w:pPr>
        <w:rPr>
          <w:b/>
          <w:bCs/>
        </w:rPr>
      </w:pPr>
      <w:r w:rsidRPr="00263E40">
        <w:rPr>
          <w:b/>
          <w:bCs/>
        </w:rPr>
        <w:t>Global Research Runs on DCP</w:t>
      </w:r>
    </w:p>
    <w:p w14:paraId="008FB624" w14:textId="65D0C0F3" w:rsidR="00263E40" w:rsidRPr="00263E40" w:rsidRDefault="00263E40" w:rsidP="00263E40">
      <w:pPr>
        <w:rPr>
          <w:b/>
          <w:bCs/>
        </w:rPr>
      </w:pPr>
      <w:r>
        <w:br/>
      </w:r>
      <w:del w:id="1244" w:author="Andrew McColl" w:date="2020-04-30T19:19:00Z">
        <w:r w:rsidRPr="00263E40" w:rsidDel="008435EA">
          <w:rPr>
            <w:b/>
            <w:bCs/>
          </w:rPr>
          <w:delText>Computing Researchers Deserve</w:delText>
        </w:r>
      </w:del>
      <w:ins w:id="1245" w:author="Andrew McColl" w:date="2020-04-30T19:20:00Z">
        <w:r w:rsidR="008435EA">
          <w:rPr>
            <w:b/>
            <w:bCs/>
          </w:rPr>
          <w:t>Researchers Deserve Better, That’s Why DCP Was Made</w:t>
        </w:r>
      </w:ins>
    </w:p>
    <w:p w14:paraId="244B3030" w14:textId="1B23110B" w:rsidR="00263E40" w:rsidRPr="00263E40" w:rsidRDefault="00263E40" w:rsidP="00263E40">
      <w:r w:rsidRPr="00263E40">
        <w:t xml:space="preserve">Whether you are a </w:t>
      </w:r>
      <w:del w:id="1246" w:author="Andrew McColl" w:date="2020-04-30T19:21:00Z">
        <w:r w:rsidRPr="00263E40" w:rsidDel="008435EA">
          <w:delText xml:space="preserve">student </w:delText>
        </w:r>
      </w:del>
      <w:ins w:id="1247" w:author="Andrew McColl" w:date="2020-04-30T19:21:00Z">
        <w:r w:rsidR="008435EA">
          <w:t>college student</w:t>
        </w:r>
        <w:r w:rsidR="008435EA" w:rsidRPr="00263E40">
          <w:t xml:space="preserve"> </w:t>
        </w:r>
      </w:ins>
      <w:r w:rsidRPr="00263E40">
        <w:t xml:space="preserve">or an international </w:t>
      </w:r>
      <w:del w:id="1248" w:author="Andrew McColl" w:date="2020-04-30T19:21:00Z">
        <w:r w:rsidRPr="00263E40" w:rsidDel="008435EA">
          <w:delText>team</w:delText>
        </w:r>
      </w:del>
      <w:ins w:id="1249" w:author="Andrew McColl" w:date="2020-04-30T19:21:00Z">
        <w:r w:rsidR="008435EA">
          <w:t>taskforce</w:t>
        </w:r>
      </w:ins>
      <w:r w:rsidRPr="00263E40">
        <w:t xml:space="preserve">, DCP </w:t>
      </w:r>
      <w:del w:id="1250" w:author="Andrew McColl" w:date="2020-04-30T19:21:00Z">
        <w:r w:rsidRPr="00263E40" w:rsidDel="008435EA">
          <w:delText>lets you access</w:delText>
        </w:r>
      </w:del>
      <w:ins w:id="1251" w:author="Andrew McColl" w:date="2020-04-30T19:21:00Z">
        <w:r w:rsidR="008435EA">
          <w:t>makes collaborating on</w:t>
        </w:r>
      </w:ins>
      <w:r w:rsidRPr="00263E40">
        <w:t xml:space="preserve"> compute </w:t>
      </w:r>
      <w:del w:id="1252" w:author="Andrew McColl" w:date="2020-04-30T19:21:00Z">
        <w:r w:rsidRPr="00263E40" w:rsidDel="008435EA">
          <w:delText xml:space="preserve">and collaborate </w:delText>
        </w:r>
      </w:del>
      <w:r w:rsidRPr="00263E40">
        <w:t xml:space="preserve">easier than ever before. Besides </w:t>
      </w:r>
      <w:del w:id="1253" w:author="Andrew McColl" w:date="2020-04-30T19:21:00Z">
        <w:r w:rsidRPr="00263E40" w:rsidDel="008435EA">
          <w:delText>accelerating your work</w:delText>
        </w:r>
      </w:del>
      <w:ins w:id="1254" w:author="Andrew McColl" w:date="2020-04-30T19:21:00Z">
        <w:r w:rsidR="008435EA">
          <w:t xml:space="preserve">speeding up </w:t>
        </w:r>
      </w:ins>
      <w:ins w:id="1255" w:author="Andrew McColl" w:date="2020-04-30T19:22:00Z">
        <w:r w:rsidR="008435EA">
          <w:t>your workloads</w:t>
        </w:r>
      </w:ins>
      <w:r w:rsidRPr="00263E40">
        <w:t xml:space="preserve">, there are multiple benefits </w:t>
      </w:r>
      <w:del w:id="1256" w:author="Andrew McColl" w:date="2020-04-30T19:22:00Z">
        <w:r w:rsidRPr="00263E40" w:rsidDel="008435EA">
          <w:delText>to building your research on the platform:</w:delText>
        </w:r>
      </w:del>
      <w:ins w:id="1257" w:author="Andrew McColl" w:date="2020-04-30T19:22:00Z">
        <w:r w:rsidR="008435EA">
          <w:t>to using DCP:</w:t>
        </w:r>
      </w:ins>
    </w:p>
    <w:p w14:paraId="6529CC16" w14:textId="7666A41C" w:rsidR="00263E40" w:rsidRPr="00EF184E" w:rsidRDefault="00263E40">
      <w:pPr>
        <w:rPr>
          <w:b/>
          <w:bCs/>
        </w:rPr>
        <w:pPrChange w:id="1258" w:author="Andrew McColl" w:date="2020-05-01T14:03:00Z">
          <w:pPr>
            <w:pStyle w:val="ListParagraph"/>
          </w:pPr>
        </w:pPrChange>
      </w:pPr>
      <w:r w:rsidRPr="00263E40">
        <w:rPr>
          <w:b/>
          <w:bCs/>
          <w:noProof/>
        </w:rPr>
        <w:drawing>
          <wp:inline distT="0" distB="0" distL="0" distR="0" wp14:anchorId="62B4FF9D" wp14:editId="7EAB0EC5">
            <wp:extent cx="722376" cy="722376"/>
            <wp:effectExtent l="0" t="0" r="1905"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1259" w:author="Andrew McColl" w:date="2020-05-01T14:03:00Z">
        <w:r w:rsidR="00B84029" w:rsidRPr="00EF184E">
          <w:rPr>
            <w:b/>
            <w:bCs/>
          </w:rPr>
          <w:t xml:space="preserve"> </w:t>
        </w:r>
        <w:r w:rsidR="00B84029" w:rsidRPr="00B84029">
          <w:rPr>
            <w:i/>
            <w:iCs/>
            <w:color w:val="FF0000"/>
            <w:rPrChange w:id="1260" w:author="Andrew McColl" w:date="2020-05-01T14:03:00Z">
              <w:rPr/>
            </w:rPrChange>
          </w:rPr>
          <w:t>&lt;New Image&gt;</w:t>
        </w:r>
      </w:ins>
    </w:p>
    <w:p w14:paraId="00A99C9C" w14:textId="465AB6F6" w:rsidR="00263E40" w:rsidRPr="00B84029" w:rsidRDefault="00263E40">
      <w:pPr>
        <w:rPr>
          <w:b/>
          <w:bCs/>
          <w:rPrChange w:id="1261" w:author="Andrew McColl" w:date="2020-05-01T14:02:00Z">
            <w:rPr/>
          </w:rPrChange>
        </w:rPr>
        <w:pPrChange w:id="1262" w:author="Andrew McColl" w:date="2020-05-01T14:02:00Z">
          <w:pPr>
            <w:pStyle w:val="ListParagraph"/>
            <w:numPr>
              <w:numId w:val="8"/>
            </w:numPr>
            <w:ind w:hanging="360"/>
          </w:pPr>
        </w:pPrChange>
      </w:pPr>
      <w:r w:rsidRPr="00B84029">
        <w:rPr>
          <w:b/>
          <w:bCs/>
          <w:rPrChange w:id="1263" w:author="Andrew McColl" w:date="2020-05-01T14:02:00Z">
            <w:rPr/>
          </w:rPrChange>
        </w:rPr>
        <w:t xml:space="preserve">Interactive </w:t>
      </w:r>
      <w:del w:id="1264" w:author="Andrew McColl" w:date="2020-04-30T19:19:00Z">
        <w:r w:rsidRPr="00B84029" w:rsidDel="008435EA">
          <w:rPr>
            <w:b/>
            <w:bCs/>
            <w:rPrChange w:id="1265" w:author="Andrew McColl" w:date="2020-05-01T14:02:00Z">
              <w:rPr/>
            </w:rPrChange>
          </w:rPr>
          <w:delText>Applications</w:delText>
        </w:r>
      </w:del>
      <w:ins w:id="1266" w:author="Andrew McColl" w:date="2020-04-30T19:19:00Z">
        <w:r w:rsidR="008435EA" w:rsidRPr="00B84029">
          <w:rPr>
            <w:b/>
            <w:bCs/>
            <w:rPrChange w:id="1267" w:author="Andrew McColl" w:date="2020-05-01T14:02:00Z">
              <w:rPr/>
            </w:rPrChange>
          </w:rPr>
          <w:t>Computing</w:t>
        </w:r>
      </w:ins>
    </w:p>
    <w:p w14:paraId="46A8B136" w14:textId="2B519AB4" w:rsidR="00263E40" w:rsidRDefault="00263E40">
      <w:pPr>
        <w:pPrChange w:id="1268" w:author="Andrew McColl" w:date="2020-05-01T14:03:00Z">
          <w:pPr>
            <w:pStyle w:val="ListParagraph"/>
          </w:pPr>
        </w:pPrChange>
      </w:pPr>
      <w:r>
        <w:t xml:space="preserve">Share your research as gorgeous websites with interactive parameters and native compute. Compatible with CSS </w:t>
      </w:r>
      <w:ins w:id="1269" w:author="Andrew McColl" w:date="2020-04-30T19:22:00Z">
        <w:r w:rsidR="008435EA">
          <w:t>t</w:t>
        </w:r>
      </w:ins>
      <w:del w:id="1270" w:author="Andrew McColl" w:date="2020-04-30T19:22:00Z">
        <w:r w:rsidDel="008435EA">
          <w:delText>T</w:delText>
        </w:r>
      </w:del>
      <w:r>
        <w:t>hemes and more, making science interactive has never been this easy.</w:t>
      </w:r>
    </w:p>
    <w:p w14:paraId="62700259" w14:textId="77777777" w:rsidR="00263E40" w:rsidRDefault="00263E40" w:rsidP="00263E40">
      <w:pPr>
        <w:pStyle w:val="ListParagraph"/>
      </w:pPr>
    </w:p>
    <w:p w14:paraId="7DFDEB96" w14:textId="351569CD" w:rsidR="00263E40" w:rsidRDefault="00263E40">
      <w:pPr>
        <w:pPrChange w:id="1271" w:author="Andrew McColl" w:date="2020-05-01T14:03:00Z">
          <w:pPr>
            <w:pStyle w:val="ListParagraph"/>
          </w:pPr>
        </w:pPrChange>
      </w:pPr>
      <w:r>
        <w:rPr>
          <w:noProof/>
        </w:rPr>
        <w:drawing>
          <wp:inline distT="0" distB="0" distL="0" distR="0" wp14:anchorId="33773689" wp14:editId="255AFB93">
            <wp:extent cx="722376" cy="722376"/>
            <wp:effectExtent l="0" t="0" r="1905"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1272" w:author="Andrew McColl" w:date="2020-05-01T14:03:00Z">
        <w:r w:rsidR="00B84029">
          <w:t xml:space="preserve"> </w:t>
        </w:r>
        <w:r w:rsidR="00B84029" w:rsidRPr="00F26DC3">
          <w:rPr>
            <w:i/>
            <w:iCs/>
            <w:color w:val="FF0000"/>
          </w:rPr>
          <w:t>&lt;New Image&gt;</w:t>
        </w:r>
      </w:ins>
    </w:p>
    <w:p w14:paraId="2C22B97E" w14:textId="77777777" w:rsidR="00263E40" w:rsidRPr="00B84029" w:rsidRDefault="00263E40">
      <w:pPr>
        <w:rPr>
          <w:b/>
          <w:bCs/>
          <w:rPrChange w:id="1273" w:author="Andrew McColl" w:date="2020-05-01T14:03:00Z">
            <w:rPr/>
          </w:rPrChange>
        </w:rPr>
        <w:pPrChange w:id="1274" w:author="Andrew McColl" w:date="2020-05-01T14:03:00Z">
          <w:pPr>
            <w:pStyle w:val="ListParagraph"/>
            <w:numPr>
              <w:numId w:val="8"/>
            </w:numPr>
            <w:ind w:hanging="360"/>
          </w:pPr>
        </w:pPrChange>
      </w:pPr>
      <w:r w:rsidRPr="00B84029">
        <w:rPr>
          <w:b/>
          <w:bCs/>
          <w:rPrChange w:id="1275" w:author="Andrew McColl" w:date="2020-05-01T14:03:00Z">
            <w:rPr/>
          </w:rPrChange>
        </w:rPr>
        <w:t>Computational Peer Reviewing</w:t>
      </w:r>
    </w:p>
    <w:p w14:paraId="0BBAE83F" w14:textId="0D51CEAA" w:rsidR="00263E40" w:rsidRDefault="00263E40">
      <w:pPr>
        <w:pPrChange w:id="1276" w:author="Andrew McColl" w:date="2020-05-01T14:03:00Z">
          <w:pPr>
            <w:pStyle w:val="ListParagraph"/>
          </w:pPr>
        </w:pPrChange>
      </w:pPr>
      <w:r>
        <w:t>DCP apps implement deterministic math libraries. For the first time, your audience can back-check computational results and get the same answer regardless of their operating system.</w:t>
      </w:r>
    </w:p>
    <w:p w14:paraId="167212BF" w14:textId="77777777" w:rsidR="00263E40" w:rsidRDefault="00263E40" w:rsidP="00263E40">
      <w:pPr>
        <w:pStyle w:val="ListParagraph"/>
      </w:pPr>
    </w:p>
    <w:p w14:paraId="6AA570DC" w14:textId="0DF5B55F" w:rsidR="00263E40" w:rsidRDefault="00263E40">
      <w:pPr>
        <w:pPrChange w:id="1277" w:author="Andrew McColl" w:date="2020-05-01T14:03:00Z">
          <w:pPr>
            <w:pStyle w:val="ListParagraph"/>
          </w:pPr>
        </w:pPrChange>
      </w:pPr>
      <w:r>
        <w:rPr>
          <w:noProof/>
        </w:rPr>
        <w:drawing>
          <wp:inline distT="0" distB="0" distL="0" distR="0" wp14:anchorId="19DDB0C8" wp14:editId="712D329F">
            <wp:extent cx="722376" cy="722376"/>
            <wp:effectExtent l="0" t="0" r="1905" b="190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722376" cy="722376"/>
                    </a:xfrm>
                    <a:prstGeom prst="rect">
                      <a:avLst/>
                    </a:prstGeom>
                    <a:noFill/>
                    <a:ln>
                      <a:noFill/>
                    </a:ln>
                  </pic:spPr>
                </pic:pic>
              </a:graphicData>
            </a:graphic>
          </wp:inline>
        </w:drawing>
      </w:r>
      <w:ins w:id="1278" w:author="Andrew McColl" w:date="2020-05-01T14:03:00Z">
        <w:r w:rsidR="00B84029">
          <w:t xml:space="preserve"> </w:t>
        </w:r>
        <w:r w:rsidR="00B84029" w:rsidRPr="00F26DC3">
          <w:rPr>
            <w:i/>
            <w:iCs/>
            <w:color w:val="FF0000"/>
          </w:rPr>
          <w:t>&lt;New Image&gt;</w:t>
        </w:r>
      </w:ins>
    </w:p>
    <w:p w14:paraId="03EFC9A4" w14:textId="1FC459A8" w:rsidR="00263E40" w:rsidRPr="00B84029" w:rsidRDefault="00263E40">
      <w:pPr>
        <w:rPr>
          <w:b/>
          <w:bCs/>
          <w:rPrChange w:id="1279" w:author="Andrew McColl" w:date="2020-05-01T14:03:00Z">
            <w:rPr/>
          </w:rPrChange>
        </w:rPr>
        <w:pPrChange w:id="1280" w:author="Andrew McColl" w:date="2020-05-01T14:03:00Z">
          <w:pPr>
            <w:pStyle w:val="ListParagraph"/>
            <w:numPr>
              <w:numId w:val="8"/>
            </w:numPr>
            <w:ind w:hanging="360"/>
          </w:pPr>
        </w:pPrChange>
      </w:pPr>
      <w:r w:rsidRPr="00B84029">
        <w:rPr>
          <w:b/>
          <w:bCs/>
          <w:rPrChange w:id="1281" w:author="Andrew McColl" w:date="2020-05-01T14:03:00Z">
            <w:rPr/>
          </w:rPrChange>
        </w:rPr>
        <w:t>Dynamic Resource Sharing</w:t>
      </w:r>
    </w:p>
    <w:p w14:paraId="3EC12394" w14:textId="06E0A3CB" w:rsidR="00263E40" w:rsidRPr="00263E40" w:rsidRDefault="00263E40">
      <w:pPr>
        <w:pPrChange w:id="1282" w:author="Andrew McColl" w:date="2020-05-01T14:03:00Z">
          <w:pPr>
            <w:pStyle w:val="ListParagraph"/>
          </w:pPr>
        </w:pPrChange>
      </w:pPr>
      <w:r w:rsidRPr="00263E40">
        <w:lastRenderedPageBreak/>
        <w:t xml:space="preserve">Share your underutilized compute with colleagues around the world, or </w:t>
      </w:r>
      <w:del w:id="1283" w:author="Andrew McColl" w:date="2020-04-30T19:22:00Z">
        <w:r w:rsidRPr="00263E40" w:rsidDel="008435EA">
          <w:delText>tap into open compute grids.</w:delText>
        </w:r>
      </w:del>
      <w:ins w:id="1284" w:author="Andrew McColl" w:date="2020-04-30T19:22:00Z">
        <w:r w:rsidR="008435EA">
          <w:t xml:space="preserve">leverage </w:t>
        </w:r>
      </w:ins>
      <w:ins w:id="1285" w:author="Andrew McColl" w:date="2020-04-30T19:23:00Z">
        <w:r w:rsidR="008435EA">
          <w:t>open university grids</w:t>
        </w:r>
      </w:ins>
      <w:ins w:id="1286" w:author="Andrew McColl" w:date="2020-04-30T19:22:00Z">
        <w:r w:rsidR="008435EA">
          <w:t>.</w:t>
        </w:r>
      </w:ins>
      <w:r w:rsidRPr="00263E40">
        <w:t xml:space="preserve"> Leading institutions are connecting machines </w:t>
      </w:r>
      <w:del w:id="1287" w:author="Andrew McColl" w:date="2020-04-30T19:23:00Z">
        <w:r w:rsidRPr="00263E40" w:rsidDel="008435EA">
          <w:delText>with DCP</w:delText>
        </w:r>
      </w:del>
      <w:ins w:id="1288" w:author="Andrew McColl" w:date="2020-04-30T19:23:00Z">
        <w:r w:rsidR="008435EA">
          <w:t>with the Distributed Computer</w:t>
        </w:r>
      </w:ins>
      <w:r w:rsidRPr="00263E40">
        <w:t xml:space="preserve"> to accelerate science &amp; innovation.</w:t>
      </w:r>
    </w:p>
    <w:p w14:paraId="452AD841" w14:textId="77777777" w:rsidR="00087951" w:rsidRDefault="00087951" w:rsidP="00CB1B44"/>
    <w:p w14:paraId="51316BC3" w14:textId="17B70A83" w:rsidR="00263E40" w:rsidRDefault="00087951" w:rsidP="00CB1B44">
      <w:r w:rsidRPr="00087951">
        <w:t>The first user of DCP, Dr. Daniel Desjardins, had compute-heavy research requirements in electrodynamics. His work involved differential equations and mathematical solvers.</w:t>
      </w:r>
      <w:r w:rsidRPr="00087951">
        <w:br/>
      </w:r>
      <w:r w:rsidRPr="00087951">
        <w:br/>
        <w:t>Listen to Dr. Desjardins explain how the protocol has accelerated his research 100x compared to mainstream tools.</w:t>
      </w:r>
    </w:p>
    <w:p w14:paraId="641AEF59" w14:textId="785D062A" w:rsidR="00087951" w:rsidRDefault="00087951" w:rsidP="00CB1B44"/>
    <w:p w14:paraId="18C20391" w14:textId="77777777" w:rsidR="00087951" w:rsidRPr="00087951" w:rsidRDefault="00087951" w:rsidP="00087951">
      <w:pPr>
        <w:rPr>
          <w:b/>
          <w:bCs/>
        </w:rPr>
      </w:pPr>
      <w:r w:rsidRPr="00087951">
        <w:rPr>
          <w:b/>
          <w:bCs/>
        </w:rPr>
        <w:t>Innovation, Your Way</w:t>
      </w:r>
    </w:p>
    <w:p w14:paraId="660F9110" w14:textId="7F3DD9F3" w:rsidR="00087951" w:rsidRPr="00087951" w:rsidRDefault="00087951" w:rsidP="00087951">
      <w:r w:rsidRPr="00087951">
        <w:t>DC</w:t>
      </w:r>
      <w:del w:id="1289" w:author="Andrew McColl" w:date="2020-04-30T19:24:00Z">
        <w:r w:rsidRPr="00087951" w:rsidDel="00786F22">
          <w:delText>L</w:delText>
        </w:r>
      </w:del>
      <w:ins w:id="1290" w:author="Andrew McColl" w:date="2020-04-30T19:24:00Z">
        <w:r w:rsidR="00786F22">
          <w:t>P</w:t>
        </w:r>
      </w:ins>
      <w:r w:rsidRPr="00087951">
        <w:t xml:space="preserve"> is ideal for the kinds of data parallel workloads common in research computing today, such as:</w:t>
      </w:r>
    </w:p>
    <w:p w14:paraId="7E3D0646" w14:textId="092201AB" w:rsidR="00087951" w:rsidRPr="00B84029" w:rsidRDefault="00087951" w:rsidP="00087951">
      <w:pPr>
        <w:rPr>
          <w:i/>
          <w:iCs/>
          <w:color w:val="FF0000"/>
          <w:rPrChange w:id="1291" w:author="Andrew McColl" w:date="2020-05-01T14:04:00Z">
            <w:rPr/>
          </w:rPrChange>
        </w:rPr>
      </w:pPr>
      <w:del w:id="1292" w:author="Andrew McColl" w:date="2020-05-01T14:04:00Z">
        <w:r w:rsidRPr="00087951" w:rsidDel="00B84029">
          <w:rPr>
            <w:noProof/>
          </w:rPr>
          <w:drawing>
            <wp:inline distT="0" distB="0" distL="0" distR="0" wp14:anchorId="7BB4B6EE" wp14:editId="5BF66712">
              <wp:extent cx="342900" cy="3429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del>
      <w:ins w:id="1293" w:author="Andrew McColl" w:date="2020-05-01T14:04:00Z">
        <w:r w:rsidR="00B84029" w:rsidRPr="00087951">
          <w:rPr>
            <w:noProof/>
          </w:rPr>
          <w:drawing>
            <wp:inline distT="0" distB="0" distL="0" distR="0" wp14:anchorId="3AD0BEF3" wp14:editId="753A3090">
              <wp:extent cx="342900" cy="342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00B84029">
          <w:t xml:space="preserve">  </w:t>
        </w:r>
        <w:r w:rsidR="00B84029" w:rsidRPr="00B84029">
          <w:rPr>
            <w:i/>
            <w:iCs/>
            <w:color w:val="FF0000"/>
            <w:rPrChange w:id="1294" w:author="Andrew McColl" w:date="2020-05-01T14:04:00Z">
              <w:rPr/>
            </w:rPrChange>
          </w:rPr>
          <w:t>&lt;New Image&gt;</w:t>
        </w:r>
      </w:ins>
    </w:p>
    <w:p w14:paraId="0626A81D" w14:textId="77777777" w:rsidR="00087951" w:rsidRPr="00087951" w:rsidRDefault="00087951" w:rsidP="00087951">
      <w:r w:rsidRPr="00087951">
        <w:t>Artificial Intelligence</w:t>
      </w:r>
    </w:p>
    <w:p w14:paraId="140C1D9B" w14:textId="6A4A94BE" w:rsidR="00087951" w:rsidRPr="00087951" w:rsidRDefault="00087951" w:rsidP="00087951">
      <w:r w:rsidRPr="00087951">
        <w:t xml:space="preserve">The compute needed for AI is doubling every 3.5 months. Fortunately, most of the fundamentals </w:t>
      </w:r>
      <w:ins w:id="1295" w:author="Andrew McColl" w:date="2020-04-30T19:25:00Z">
        <w:r w:rsidR="00786F22">
          <w:t>like hyperparameter searching</w:t>
        </w:r>
      </w:ins>
      <w:ins w:id="1296" w:author="Andrew McColl" w:date="2020-04-30T19:24:00Z">
        <w:r w:rsidR="00786F22">
          <w:t xml:space="preserve"> </w:t>
        </w:r>
      </w:ins>
      <w:r w:rsidRPr="00087951">
        <w:t>are parallel</w:t>
      </w:r>
      <w:del w:id="1297" w:author="Andrew McColl" w:date="2020-04-30T19:24:00Z">
        <w:r w:rsidRPr="00087951" w:rsidDel="00786F22">
          <w:delText>,</w:delText>
        </w:r>
      </w:del>
      <w:r w:rsidRPr="00087951">
        <w:t xml:space="preserve"> and can be </w:t>
      </w:r>
      <w:del w:id="1298" w:author="Andrew McColl" w:date="2020-04-30T19:24:00Z">
        <w:r w:rsidRPr="00087951" w:rsidDel="00786F22">
          <w:delText>greatly accelerated</w:delText>
        </w:r>
      </w:del>
      <w:ins w:id="1299" w:author="Andrew McColl" w:date="2020-04-30T19:24:00Z">
        <w:r w:rsidR="00786F22">
          <w:t>turbocharged</w:t>
        </w:r>
      </w:ins>
      <w:r w:rsidRPr="00087951">
        <w:t xml:space="preserve"> with DCP.</w:t>
      </w:r>
    </w:p>
    <w:p w14:paraId="2FD87836" w14:textId="442D3645" w:rsidR="00087951" w:rsidRPr="00087951" w:rsidRDefault="00087951" w:rsidP="00087951">
      <w:r w:rsidRPr="00087951">
        <w:rPr>
          <w:noProof/>
        </w:rPr>
        <w:drawing>
          <wp:inline distT="0" distB="0" distL="0" distR="0" wp14:anchorId="5EDAD087" wp14:editId="75E72B7F">
            <wp:extent cx="342900" cy="3429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342900" cy="342900"/>
                    </a:xfrm>
                    <a:prstGeom prst="rect">
                      <a:avLst/>
                    </a:prstGeom>
                    <a:noFill/>
                    <a:ln>
                      <a:noFill/>
                    </a:ln>
                  </pic:spPr>
                </pic:pic>
              </a:graphicData>
            </a:graphic>
          </wp:inline>
        </w:drawing>
      </w:r>
      <w:ins w:id="1300" w:author="Andrew McColl" w:date="2020-05-01T14:04:00Z">
        <w:r w:rsidR="00B84029">
          <w:t xml:space="preserve"> </w:t>
        </w:r>
        <w:r w:rsidR="00B84029" w:rsidRPr="00F26DC3">
          <w:rPr>
            <w:i/>
            <w:iCs/>
            <w:color w:val="FF0000"/>
          </w:rPr>
          <w:t>&lt;New Image&gt;</w:t>
        </w:r>
      </w:ins>
    </w:p>
    <w:p w14:paraId="1E886C3D" w14:textId="77777777" w:rsidR="00087951" w:rsidRPr="00087951" w:rsidRDefault="00087951" w:rsidP="00087951">
      <w:r w:rsidRPr="00087951">
        <w:t>Edge Computing</w:t>
      </w:r>
    </w:p>
    <w:p w14:paraId="72AD119C" w14:textId="735F4CAF" w:rsidR="00087951" w:rsidRPr="00087951" w:rsidRDefault="00087951" w:rsidP="00087951">
      <w:r w:rsidRPr="00087951">
        <w:t>DCP is completely device agnostic, making it the ideal tool for lightweight IoT deployments. It can make use of compute on any network, including 5G.</w:t>
      </w:r>
    </w:p>
    <w:p w14:paraId="74898960" w14:textId="184712DE" w:rsidR="00087951" w:rsidRPr="00087951" w:rsidRDefault="00087951" w:rsidP="00087951">
      <w:r w:rsidRPr="00087951">
        <w:rPr>
          <w:noProof/>
        </w:rPr>
        <w:drawing>
          <wp:inline distT="0" distB="0" distL="0" distR="0" wp14:anchorId="0B7EC5DB" wp14:editId="1F012ECD">
            <wp:extent cx="342900" cy="3429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342900" cy="342900"/>
                    </a:xfrm>
                    <a:prstGeom prst="rect">
                      <a:avLst/>
                    </a:prstGeom>
                    <a:noFill/>
                    <a:ln>
                      <a:noFill/>
                    </a:ln>
                  </pic:spPr>
                </pic:pic>
              </a:graphicData>
            </a:graphic>
          </wp:inline>
        </w:drawing>
      </w:r>
      <w:ins w:id="1301" w:author="Andrew McColl" w:date="2020-05-01T14:04:00Z">
        <w:r w:rsidR="00B84029">
          <w:t xml:space="preserve"> </w:t>
        </w:r>
        <w:r w:rsidR="00B84029" w:rsidRPr="00F26DC3">
          <w:rPr>
            <w:i/>
            <w:iCs/>
            <w:color w:val="FF0000"/>
          </w:rPr>
          <w:t>&lt;New Image&gt;</w:t>
        </w:r>
      </w:ins>
    </w:p>
    <w:p w14:paraId="5B6823E1" w14:textId="77777777" w:rsidR="00087951" w:rsidRPr="00087951" w:rsidRDefault="00087951" w:rsidP="00087951">
      <w:r w:rsidRPr="00087951">
        <w:t>Bioinformatics</w:t>
      </w:r>
    </w:p>
    <w:p w14:paraId="45356041" w14:textId="0E0634DB" w:rsidR="00087951" w:rsidRPr="00087951" w:rsidRDefault="00087951" w:rsidP="00087951">
      <w:r w:rsidRPr="00087951">
        <w:t xml:space="preserve">From BLAST searches and genetic algorithms to </w:t>
      </w:r>
      <w:del w:id="1302" w:author="Andrew McColl" w:date="2020-04-30T19:27:00Z">
        <w:r w:rsidRPr="00087951" w:rsidDel="00786F22">
          <w:delText>protein folding</w:delText>
        </w:r>
      </w:del>
      <w:ins w:id="1303" w:author="Andrew McColl" w:date="2020-04-30T19:28:00Z">
        <w:r w:rsidR="00CA403E">
          <w:t>protein folding</w:t>
        </w:r>
      </w:ins>
      <w:ins w:id="1304" w:author="Andrew McColl" w:date="2020-04-30T19:27:00Z">
        <w:r w:rsidR="00786F22">
          <w:t xml:space="preserve"> and genome sequenc</w:t>
        </w:r>
      </w:ins>
      <w:ins w:id="1305" w:author="Andrew McColl" w:date="2020-04-30T19:28:00Z">
        <w:r w:rsidR="00CA403E">
          <w:t>ing</w:t>
        </w:r>
      </w:ins>
      <w:r w:rsidRPr="00087951">
        <w:t>, DCP cuts down the time to novel insights.</w:t>
      </w:r>
    </w:p>
    <w:p w14:paraId="2BBA7E92" w14:textId="79AB87D1" w:rsidR="00087951" w:rsidRPr="00087951" w:rsidRDefault="00087951" w:rsidP="00087951">
      <w:r w:rsidRPr="00087951">
        <w:rPr>
          <w:noProof/>
        </w:rPr>
        <w:drawing>
          <wp:inline distT="0" distB="0" distL="0" distR="0" wp14:anchorId="19790ADF" wp14:editId="3C4F4AAA">
            <wp:extent cx="342900" cy="342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ins w:id="1306" w:author="Andrew McColl" w:date="2020-05-01T14:04:00Z">
        <w:r w:rsidR="00B84029">
          <w:t xml:space="preserve"> </w:t>
        </w:r>
      </w:ins>
    </w:p>
    <w:p w14:paraId="2C968287" w14:textId="77777777" w:rsidR="00087951" w:rsidRPr="00087951" w:rsidRDefault="00087951" w:rsidP="00087951">
      <w:r w:rsidRPr="00087951">
        <w:t>Computational Finance</w:t>
      </w:r>
    </w:p>
    <w:p w14:paraId="251A4691" w14:textId="77777777" w:rsidR="00087951" w:rsidRPr="00087951" w:rsidRDefault="00087951" w:rsidP="00087951">
      <w:r w:rsidRPr="00087951">
        <w:t>From securities analysis to tracking the market, massive compute power can be an invaluable tool in financial analysis. DCP accelerates it all.</w:t>
      </w:r>
    </w:p>
    <w:p w14:paraId="7C11F420" w14:textId="1E4C825B" w:rsidR="00087951" w:rsidRPr="00087951" w:rsidRDefault="00087951" w:rsidP="00087951">
      <w:r w:rsidRPr="00087951">
        <w:rPr>
          <w:noProof/>
        </w:rPr>
        <w:drawing>
          <wp:inline distT="0" distB="0" distL="0" distR="0" wp14:anchorId="53A2DC36" wp14:editId="6C373DD8">
            <wp:extent cx="342900" cy="3429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7CF6C74" w14:textId="77777777" w:rsidR="00087951" w:rsidRPr="00087951" w:rsidRDefault="00087951" w:rsidP="00087951">
      <w:r w:rsidRPr="00087951">
        <w:lastRenderedPageBreak/>
        <w:t>Computational Physics</w:t>
      </w:r>
    </w:p>
    <w:p w14:paraId="4B808FA8" w14:textId="77777777" w:rsidR="00087951" w:rsidRPr="00087951" w:rsidRDefault="00087951" w:rsidP="00087951">
      <w:r w:rsidRPr="00087951">
        <w:t>Many of the most common methods in mathematics are well suited to parallel execution, from finite element analysis to partial differential equations.</w:t>
      </w:r>
    </w:p>
    <w:p w14:paraId="1E1400FE" w14:textId="6F56C7D6" w:rsidR="00087951" w:rsidRPr="00087951" w:rsidRDefault="00087951" w:rsidP="00087951">
      <w:r w:rsidRPr="00087951">
        <w:rPr>
          <w:noProof/>
        </w:rPr>
        <w:drawing>
          <wp:inline distT="0" distB="0" distL="0" distR="0" wp14:anchorId="29E6DD3C" wp14:editId="3B77EE08">
            <wp:extent cx="342900" cy="3429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342900" cy="342900"/>
                    </a:xfrm>
                    <a:prstGeom prst="rect">
                      <a:avLst/>
                    </a:prstGeom>
                    <a:noFill/>
                    <a:ln>
                      <a:noFill/>
                    </a:ln>
                  </pic:spPr>
                </pic:pic>
              </a:graphicData>
            </a:graphic>
          </wp:inline>
        </w:drawing>
      </w:r>
      <w:ins w:id="1307" w:author="Andrew McColl" w:date="2020-05-01T14:04:00Z">
        <w:r w:rsidR="00B84029">
          <w:t xml:space="preserve"> </w:t>
        </w:r>
        <w:r w:rsidR="00B84029" w:rsidRPr="00F26DC3">
          <w:rPr>
            <w:i/>
            <w:iCs/>
            <w:color w:val="FF0000"/>
          </w:rPr>
          <w:t>&lt;New Image&gt;</w:t>
        </w:r>
      </w:ins>
    </w:p>
    <w:p w14:paraId="0076C567" w14:textId="77777777" w:rsidR="00087951" w:rsidRPr="00087951" w:rsidRDefault="00087951" w:rsidP="00087951">
      <w:r w:rsidRPr="00087951">
        <w:t>Simulation &amp; Modelling</w:t>
      </w:r>
    </w:p>
    <w:p w14:paraId="677FAB93" w14:textId="77777777" w:rsidR="00087951" w:rsidRPr="00087951" w:rsidRDefault="00087951" w:rsidP="00087951">
      <w:r w:rsidRPr="00087951">
        <w:t>Monte Carlo analysis is a perfect application for DCP, as are other stochastic simulation methods. Many more types can be modelled and run as parallel components.</w:t>
      </w:r>
    </w:p>
    <w:p w14:paraId="720C214F" w14:textId="77777777" w:rsidR="00087951" w:rsidRDefault="00087951" w:rsidP="00087951">
      <w:pPr>
        <w:rPr>
          <w:b/>
          <w:bCs/>
        </w:rPr>
      </w:pPr>
    </w:p>
    <w:p w14:paraId="11AD3BFF" w14:textId="66AF66EB" w:rsidR="00087951" w:rsidRPr="00087951" w:rsidRDefault="00087951" w:rsidP="00087951">
      <w:pPr>
        <w:rPr>
          <w:b/>
          <w:bCs/>
        </w:rPr>
      </w:pPr>
      <w:r w:rsidRPr="00087951">
        <w:rPr>
          <w:b/>
          <w:bCs/>
        </w:rPr>
        <w:t>A Supercomputer Programmed Like a Laptop</w:t>
      </w:r>
    </w:p>
    <w:p w14:paraId="3DE372E3" w14:textId="77777777" w:rsidR="00087951" w:rsidRPr="00087951" w:rsidRDefault="00087951" w:rsidP="00087951">
      <w:r w:rsidRPr="00087951">
        <w:t>Computational science is tough enough without having to manage Containers and VMs The Compute.for( ) function abstracts away the tedious parts, so you only have to worry about your own code.</w:t>
      </w:r>
      <w:r w:rsidRPr="00087951">
        <w:br/>
      </w:r>
      <w:r w:rsidRPr="00087951">
        <w:br/>
        <w:t>Unlike other platforms, DCP lets you spend less time worrying about technical difficulties and more time making breakthrough discoveries!</w:t>
      </w:r>
    </w:p>
    <w:p w14:paraId="23C27B7C" w14:textId="5666BFAB" w:rsidR="00087951" w:rsidRDefault="00087951" w:rsidP="00CB1B44"/>
    <w:p w14:paraId="44E54036" w14:textId="77777777" w:rsidR="00087951" w:rsidRPr="00087951" w:rsidRDefault="00087951" w:rsidP="00087951">
      <w:pPr>
        <w:rPr>
          <w:b/>
          <w:bCs/>
        </w:rPr>
      </w:pPr>
      <w:r w:rsidRPr="00087951">
        <w:rPr>
          <w:b/>
          <w:bCs/>
        </w:rPr>
        <w:t>DCL Compute Grants</w:t>
      </w:r>
    </w:p>
    <w:p w14:paraId="3ED3F995" w14:textId="69CDF607" w:rsidR="00087951" w:rsidRDefault="00087951" w:rsidP="00CB1B44">
      <w:r w:rsidRPr="00087951">
        <w:t xml:space="preserve">Unfortunately, many people with brilliant ideas for cutting edge research are held back by a lack of </w:t>
      </w:r>
      <w:del w:id="1308" w:author="Andrew McColl" w:date="2020-04-30T19:28:00Z">
        <w:r w:rsidRPr="00087951" w:rsidDel="00CA403E">
          <w:delText>infrastructure</w:delText>
        </w:r>
      </w:del>
      <w:ins w:id="1309" w:author="Andrew McColl" w:date="2020-04-30T19:28:00Z">
        <w:r w:rsidR="00CA403E">
          <w:t>reso</w:t>
        </w:r>
      </w:ins>
      <w:ins w:id="1310" w:author="Andrew McColl" w:date="2020-04-30T19:29:00Z">
        <w:r w:rsidR="00CA403E">
          <w:t>urces</w:t>
        </w:r>
      </w:ins>
      <w:r w:rsidRPr="00087951">
        <w:t>. Distributed Compute Labs works with its partners to scavenge compute and donate it to ambitious projects.</w:t>
      </w:r>
      <w:r w:rsidRPr="00087951">
        <w:br/>
      </w:r>
      <w:r w:rsidRPr="00087951">
        <w:br/>
        <w:t>As a community, DCL wants to see a world where no good idea has to be scaled back because of a lack of hardware. If you need help, contact us today!</w:t>
      </w:r>
    </w:p>
    <w:p w14:paraId="01B70EA5" w14:textId="77777777" w:rsidR="00492744" w:rsidRDefault="00492744" w:rsidP="00492744"/>
    <w:p w14:paraId="255DD41D" w14:textId="77777777" w:rsidR="00492744" w:rsidRPr="00492744" w:rsidRDefault="00492744" w:rsidP="00492744"/>
    <w:sectPr w:rsidR="00492744" w:rsidRPr="0049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3F0F"/>
    <w:multiLevelType w:val="hybridMultilevel"/>
    <w:tmpl w:val="B4B877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1F0C49"/>
    <w:multiLevelType w:val="multilevel"/>
    <w:tmpl w:val="FDF2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6554A"/>
    <w:multiLevelType w:val="multilevel"/>
    <w:tmpl w:val="65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E1E20"/>
    <w:multiLevelType w:val="hybridMultilevel"/>
    <w:tmpl w:val="22C2B6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5574FB"/>
    <w:multiLevelType w:val="hybridMultilevel"/>
    <w:tmpl w:val="0902D5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E009D3"/>
    <w:multiLevelType w:val="hybridMultilevel"/>
    <w:tmpl w:val="49EC70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2C11A8"/>
    <w:multiLevelType w:val="multilevel"/>
    <w:tmpl w:val="03D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802D5"/>
    <w:multiLevelType w:val="hybridMultilevel"/>
    <w:tmpl w:val="8856F5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F0E69D6"/>
    <w:multiLevelType w:val="multilevel"/>
    <w:tmpl w:val="F66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13F01"/>
    <w:multiLevelType w:val="multilevel"/>
    <w:tmpl w:val="B318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1"/>
  </w:num>
  <w:num w:numId="5">
    <w:abstractNumId w:val="9"/>
  </w:num>
  <w:num w:numId="6">
    <w:abstractNumId w:val="3"/>
  </w:num>
  <w:num w:numId="7">
    <w:abstractNumId w:val="4"/>
  </w:num>
  <w:num w:numId="8">
    <w:abstractNumId w:val="0"/>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cColl">
    <w15:presenceInfo w15:providerId="Windows Live" w15:userId="38b222a713dc3f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84"/>
    <w:rsid w:val="00002531"/>
    <w:rsid w:val="000235F2"/>
    <w:rsid w:val="000477CA"/>
    <w:rsid w:val="00087951"/>
    <w:rsid w:val="000B750D"/>
    <w:rsid w:val="00161F5C"/>
    <w:rsid w:val="0019754C"/>
    <w:rsid w:val="001E720F"/>
    <w:rsid w:val="002045B9"/>
    <w:rsid w:val="00244FFF"/>
    <w:rsid w:val="00263E40"/>
    <w:rsid w:val="002822C3"/>
    <w:rsid w:val="002D71F8"/>
    <w:rsid w:val="002E3BE1"/>
    <w:rsid w:val="003323AA"/>
    <w:rsid w:val="003414D8"/>
    <w:rsid w:val="0036498E"/>
    <w:rsid w:val="003A71CE"/>
    <w:rsid w:val="00492744"/>
    <w:rsid w:val="004A5E74"/>
    <w:rsid w:val="004C141A"/>
    <w:rsid w:val="005B2794"/>
    <w:rsid w:val="005B5662"/>
    <w:rsid w:val="005D243B"/>
    <w:rsid w:val="00600A7D"/>
    <w:rsid w:val="00600C4D"/>
    <w:rsid w:val="00601033"/>
    <w:rsid w:val="00626685"/>
    <w:rsid w:val="006874BA"/>
    <w:rsid w:val="006A1C84"/>
    <w:rsid w:val="006B6AAA"/>
    <w:rsid w:val="00742FA5"/>
    <w:rsid w:val="00755821"/>
    <w:rsid w:val="00786F22"/>
    <w:rsid w:val="007916ED"/>
    <w:rsid w:val="007E3CA2"/>
    <w:rsid w:val="007F5930"/>
    <w:rsid w:val="0081247A"/>
    <w:rsid w:val="00840EB4"/>
    <w:rsid w:val="008435EA"/>
    <w:rsid w:val="008455A7"/>
    <w:rsid w:val="008D27A2"/>
    <w:rsid w:val="008E4146"/>
    <w:rsid w:val="00910AD7"/>
    <w:rsid w:val="009235D7"/>
    <w:rsid w:val="00943F19"/>
    <w:rsid w:val="00964EF1"/>
    <w:rsid w:val="00A641D1"/>
    <w:rsid w:val="00AA3800"/>
    <w:rsid w:val="00B50C88"/>
    <w:rsid w:val="00B84029"/>
    <w:rsid w:val="00BC34A3"/>
    <w:rsid w:val="00BD0834"/>
    <w:rsid w:val="00C34DFD"/>
    <w:rsid w:val="00C462CB"/>
    <w:rsid w:val="00C700F9"/>
    <w:rsid w:val="00C82EF8"/>
    <w:rsid w:val="00CA403E"/>
    <w:rsid w:val="00CB1B44"/>
    <w:rsid w:val="00CB7E52"/>
    <w:rsid w:val="00CD6DCC"/>
    <w:rsid w:val="00D53012"/>
    <w:rsid w:val="00D77BE0"/>
    <w:rsid w:val="00DA3F25"/>
    <w:rsid w:val="00DB1A76"/>
    <w:rsid w:val="00DE555B"/>
    <w:rsid w:val="00E74EBD"/>
    <w:rsid w:val="00EE7BA2"/>
    <w:rsid w:val="00EF184E"/>
    <w:rsid w:val="00EF7934"/>
    <w:rsid w:val="00F13E05"/>
    <w:rsid w:val="00F14110"/>
    <w:rsid w:val="00F951A2"/>
    <w:rsid w:val="00FB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280D"/>
  <w15:chartTrackingRefBased/>
  <w15:docId w15:val="{9525C3D3-CD47-4049-80C7-237C97BF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44"/>
  </w:style>
  <w:style w:type="paragraph" w:styleId="Heading1">
    <w:name w:val="heading 1"/>
    <w:basedOn w:val="Normal"/>
    <w:next w:val="Normal"/>
    <w:link w:val="Heading1Char"/>
    <w:uiPriority w:val="9"/>
    <w:qFormat/>
    <w:rsid w:val="00492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D6D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668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668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DC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D6D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668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626685"/>
    <w:rPr>
      <w:color w:val="0563C1" w:themeColor="hyperlink"/>
      <w:u w:val="single"/>
    </w:rPr>
  </w:style>
  <w:style w:type="character" w:styleId="UnresolvedMention">
    <w:name w:val="Unresolved Mention"/>
    <w:basedOn w:val="DefaultParagraphFont"/>
    <w:uiPriority w:val="99"/>
    <w:semiHidden/>
    <w:unhideWhenUsed/>
    <w:rsid w:val="00626685"/>
    <w:rPr>
      <w:color w:val="605E5C"/>
      <w:shd w:val="clear" w:color="auto" w:fill="E1DFDD"/>
    </w:rPr>
  </w:style>
  <w:style w:type="character" w:customStyle="1" w:styleId="Heading6Char">
    <w:name w:val="Heading 6 Char"/>
    <w:basedOn w:val="DefaultParagraphFont"/>
    <w:link w:val="Heading6"/>
    <w:uiPriority w:val="9"/>
    <w:semiHidden/>
    <w:rsid w:val="006266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E3BE1"/>
    <w:pPr>
      <w:ind w:left="720"/>
      <w:contextualSpacing/>
    </w:pPr>
  </w:style>
  <w:style w:type="paragraph" w:styleId="BalloonText">
    <w:name w:val="Balloon Text"/>
    <w:basedOn w:val="Normal"/>
    <w:link w:val="BalloonTextChar"/>
    <w:uiPriority w:val="99"/>
    <w:semiHidden/>
    <w:unhideWhenUsed/>
    <w:rsid w:val="007E3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C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257">
      <w:bodyDiv w:val="1"/>
      <w:marLeft w:val="0"/>
      <w:marRight w:val="0"/>
      <w:marTop w:val="0"/>
      <w:marBottom w:val="0"/>
      <w:divBdr>
        <w:top w:val="none" w:sz="0" w:space="0" w:color="auto"/>
        <w:left w:val="none" w:sz="0" w:space="0" w:color="auto"/>
        <w:bottom w:val="none" w:sz="0" w:space="0" w:color="auto"/>
        <w:right w:val="none" w:sz="0" w:space="0" w:color="auto"/>
      </w:divBdr>
    </w:div>
    <w:div w:id="5328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3713">
          <w:marLeft w:val="0"/>
          <w:marRight w:val="0"/>
          <w:marTop w:val="0"/>
          <w:marBottom w:val="0"/>
          <w:divBdr>
            <w:top w:val="none" w:sz="0" w:space="0" w:color="auto"/>
            <w:left w:val="none" w:sz="0" w:space="0" w:color="auto"/>
            <w:bottom w:val="none" w:sz="0" w:space="0" w:color="auto"/>
            <w:right w:val="none" w:sz="0" w:space="0" w:color="auto"/>
          </w:divBdr>
          <w:divsChild>
            <w:div w:id="2007711521">
              <w:marLeft w:val="0"/>
              <w:marRight w:val="0"/>
              <w:marTop w:val="0"/>
              <w:marBottom w:val="0"/>
              <w:divBdr>
                <w:top w:val="none" w:sz="0" w:space="0" w:color="auto"/>
                <w:left w:val="none" w:sz="0" w:space="0" w:color="auto"/>
                <w:bottom w:val="none" w:sz="0" w:space="0" w:color="auto"/>
                <w:right w:val="none" w:sz="0" w:space="0" w:color="auto"/>
              </w:divBdr>
              <w:divsChild>
                <w:div w:id="338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826">
          <w:marLeft w:val="0"/>
          <w:marRight w:val="0"/>
          <w:marTop w:val="0"/>
          <w:marBottom w:val="0"/>
          <w:divBdr>
            <w:top w:val="none" w:sz="0" w:space="0" w:color="auto"/>
            <w:left w:val="none" w:sz="0" w:space="0" w:color="auto"/>
            <w:bottom w:val="none" w:sz="0" w:space="0" w:color="auto"/>
            <w:right w:val="none" w:sz="0" w:space="0" w:color="auto"/>
          </w:divBdr>
          <w:divsChild>
            <w:div w:id="1465542282">
              <w:marLeft w:val="0"/>
              <w:marRight w:val="0"/>
              <w:marTop w:val="0"/>
              <w:marBottom w:val="0"/>
              <w:divBdr>
                <w:top w:val="none" w:sz="0" w:space="0" w:color="auto"/>
                <w:left w:val="none" w:sz="0" w:space="0" w:color="auto"/>
                <w:bottom w:val="none" w:sz="0" w:space="0" w:color="auto"/>
                <w:right w:val="none" w:sz="0" w:space="0" w:color="auto"/>
              </w:divBdr>
              <w:divsChild>
                <w:div w:id="1917397914">
                  <w:marLeft w:val="-225"/>
                  <w:marRight w:val="-225"/>
                  <w:marTop w:val="0"/>
                  <w:marBottom w:val="0"/>
                  <w:divBdr>
                    <w:top w:val="none" w:sz="0" w:space="0" w:color="auto"/>
                    <w:left w:val="none" w:sz="0" w:space="0" w:color="auto"/>
                    <w:bottom w:val="none" w:sz="0" w:space="0" w:color="auto"/>
                    <w:right w:val="none" w:sz="0" w:space="0" w:color="auto"/>
                  </w:divBdr>
                  <w:divsChild>
                    <w:div w:id="1715422659">
                      <w:marLeft w:val="1425"/>
                      <w:marRight w:val="0"/>
                      <w:marTop w:val="0"/>
                      <w:marBottom w:val="0"/>
                      <w:divBdr>
                        <w:top w:val="none" w:sz="0" w:space="0" w:color="auto"/>
                        <w:left w:val="none" w:sz="0" w:space="0" w:color="auto"/>
                        <w:bottom w:val="none" w:sz="0" w:space="0" w:color="auto"/>
                        <w:right w:val="none" w:sz="0" w:space="0" w:color="auto"/>
                      </w:divBdr>
                      <w:divsChild>
                        <w:div w:id="686096894">
                          <w:marLeft w:val="0"/>
                          <w:marRight w:val="0"/>
                          <w:marTop w:val="0"/>
                          <w:marBottom w:val="0"/>
                          <w:divBdr>
                            <w:top w:val="none" w:sz="0" w:space="0" w:color="auto"/>
                            <w:left w:val="none" w:sz="0" w:space="0" w:color="auto"/>
                            <w:bottom w:val="none" w:sz="0" w:space="0" w:color="auto"/>
                            <w:right w:val="none" w:sz="0" w:space="0" w:color="auto"/>
                          </w:divBdr>
                          <w:divsChild>
                            <w:div w:id="17422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0306">
          <w:marLeft w:val="0"/>
          <w:marRight w:val="0"/>
          <w:marTop w:val="0"/>
          <w:marBottom w:val="0"/>
          <w:divBdr>
            <w:top w:val="none" w:sz="0" w:space="0" w:color="auto"/>
            <w:left w:val="none" w:sz="0" w:space="0" w:color="auto"/>
            <w:bottom w:val="none" w:sz="0" w:space="0" w:color="auto"/>
            <w:right w:val="none" w:sz="0" w:space="0" w:color="auto"/>
          </w:divBdr>
          <w:divsChild>
            <w:div w:id="1073351824">
              <w:marLeft w:val="-225"/>
              <w:marRight w:val="-225"/>
              <w:marTop w:val="0"/>
              <w:marBottom w:val="0"/>
              <w:divBdr>
                <w:top w:val="none" w:sz="0" w:space="0" w:color="auto"/>
                <w:left w:val="none" w:sz="0" w:space="0" w:color="auto"/>
                <w:bottom w:val="none" w:sz="0" w:space="0" w:color="auto"/>
                <w:right w:val="none" w:sz="0" w:space="0" w:color="auto"/>
              </w:divBdr>
              <w:divsChild>
                <w:div w:id="570384113">
                  <w:marLeft w:val="0"/>
                  <w:marRight w:val="0"/>
                  <w:marTop w:val="0"/>
                  <w:marBottom w:val="0"/>
                  <w:divBdr>
                    <w:top w:val="none" w:sz="0" w:space="0" w:color="auto"/>
                    <w:left w:val="none" w:sz="0" w:space="0" w:color="auto"/>
                    <w:bottom w:val="none" w:sz="0" w:space="0" w:color="auto"/>
                    <w:right w:val="none" w:sz="0" w:space="0" w:color="auto"/>
                  </w:divBdr>
                </w:div>
                <w:div w:id="1489054382">
                  <w:marLeft w:val="0"/>
                  <w:marRight w:val="0"/>
                  <w:marTop w:val="0"/>
                  <w:marBottom w:val="0"/>
                  <w:divBdr>
                    <w:top w:val="none" w:sz="0" w:space="0" w:color="auto"/>
                    <w:left w:val="none" w:sz="0" w:space="0" w:color="auto"/>
                    <w:bottom w:val="none" w:sz="0" w:space="0" w:color="auto"/>
                    <w:right w:val="none" w:sz="0" w:space="0" w:color="auto"/>
                  </w:divBdr>
                </w:div>
                <w:div w:id="1703243629">
                  <w:marLeft w:val="0"/>
                  <w:marRight w:val="0"/>
                  <w:marTop w:val="0"/>
                  <w:marBottom w:val="0"/>
                  <w:divBdr>
                    <w:top w:val="none" w:sz="0" w:space="0" w:color="auto"/>
                    <w:left w:val="none" w:sz="0" w:space="0" w:color="auto"/>
                    <w:bottom w:val="none" w:sz="0" w:space="0" w:color="auto"/>
                    <w:right w:val="none" w:sz="0" w:space="0" w:color="auto"/>
                  </w:divBdr>
                </w:div>
                <w:div w:id="1593657898">
                  <w:marLeft w:val="0"/>
                  <w:marRight w:val="0"/>
                  <w:marTop w:val="0"/>
                  <w:marBottom w:val="0"/>
                  <w:divBdr>
                    <w:top w:val="none" w:sz="0" w:space="0" w:color="auto"/>
                    <w:left w:val="none" w:sz="0" w:space="0" w:color="auto"/>
                    <w:bottom w:val="none" w:sz="0" w:space="0" w:color="auto"/>
                    <w:right w:val="none" w:sz="0" w:space="0" w:color="auto"/>
                  </w:divBdr>
                </w:div>
                <w:div w:id="1031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817">
          <w:marLeft w:val="0"/>
          <w:marRight w:val="0"/>
          <w:marTop w:val="1500"/>
          <w:marBottom w:val="1500"/>
          <w:divBdr>
            <w:top w:val="none" w:sz="0" w:space="0" w:color="auto"/>
            <w:left w:val="none" w:sz="0" w:space="0" w:color="auto"/>
            <w:bottom w:val="none" w:sz="0" w:space="0" w:color="auto"/>
            <w:right w:val="none" w:sz="0" w:space="0" w:color="auto"/>
          </w:divBdr>
          <w:divsChild>
            <w:div w:id="1722513561">
              <w:marLeft w:val="-225"/>
              <w:marRight w:val="-225"/>
              <w:marTop w:val="0"/>
              <w:marBottom w:val="900"/>
              <w:divBdr>
                <w:top w:val="none" w:sz="0" w:space="0" w:color="auto"/>
                <w:left w:val="none" w:sz="0" w:space="0" w:color="auto"/>
                <w:bottom w:val="none" w:sz="0" w:space="0" w:color="auto"/>
                <w:right w:val="none" w:sz="0" w:space="0" w:color="auto"/>
              </w:divBdr>
              <w:divsChild>
                <w:div w:id="1618179123">
                  <w:marLeft w:val="-225"/>
                  <w:marRight w:val="-225"/>
                  <w:marTop w:val="0"/>
                  <w:marBottom w:val="0"/>
                  <w:divBdr>
                    <w:top w:val="none" w:sz="0" w:space="0" w:color="auto"/>
                    <w:left w:val="none" w:sz="0" w:space="0" w:color="auto"/>
                    <w:bottom w:val="none" w:sz="0" w:space="0" w:color="auto"/>
                    <w:right w:val="none" w:sz="0" w:space="0" w:color="auto"/>
                  </w:divBdr>
                  <w:divsChild>
                    <w:div w:id="339696512">
                      <w:marLeft w:val="0"/>
                      <w:marRight w:val="0"/>
                      <w:marTop w:val="0"/>
                      <w:marBottom w:val="0"/>
                      <w:divBdr>
                        <w:top w:val="none" w:sz="0" w:space="0" w:color="auto"/>
                        <w:left w:val="none" w:sz="0" w:space="0" w:color="auto"/>
                        <w:bottom w:val="none" w:sz="0" w:space="0" w:color="auto"/>
                        <w:right w:val="none" w:sz="0" w:space="0" w:color="auto"/>
                      </w:divBdr>
                    </w:div>
                    <w:div w:id="1868323234">
                      <w:marLeft w:val="0"/>
                      <w:marRight w:val="0"/>
                      <w:marTop w:val="0"/>
                      <w:marBottom w:val="0"/>
                      <w:divBdr>
                        <w:top w:val="none" w:sz="0" w:space="0" w:color="auto"/>
                        <w:left w:val="none" w:sz="0" w:space="0" w:color="auto"/>
                        <w:bottom w:val="none" w:sz="0" w:space="0" w:color="auto"/>
                        <w:right w:val="none" w:sz="0" w:space="0" w:color="auto"/>
                      </w:divBdr>
                    </w:div>
                    <w:div w:id="8337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7958">
      <w:bodyDiv w:val="1"/>
      <w:marLeft w:val="0"/>
      <w:marRight w:val="0"/>
      <w:marTop w:val="0"/>
      <w:marBottom w:val="0"/>
      <w:divBdr>
        <w:top w:val="none" w:sz="0" w:space="0" w:color="auto"/>
        <w:left w:val="none" w:sz="0" w:space="0" w:color="auto"/>
        <w:bottom w:val="none" w:sz="0" w:space="0" w:color="auto"/>
        <w:right w:val="none" w:sz="0" w:space="0" w:color="auto"/>
      </w:divBdr>
    </w:div>
    <w:div w:id="165366398">
      <w:bodyDiv w:val="1"/>
      <w:marLeft w:val="0"/>
      <w:marRight w:val="0"/>
      <w:marTop w:val="0"/>
      <w:marBottom w:val="0"/>
      <w:divBdr>
        <w:top w:val="none" w:sz="0" w:space="0" w:color="auto"/>
        <w:left w:val="none" w:sz="0" w:space="0" w:color="auto"/>
        <w:bottom w:val="none" w:sz="0" w:space="0" w:color="auto"/>
        <w:right w:val="none" w:sz="0" w:space="0" w:color="auto"/>
      </w:divBdr>
      <w:divsChild>
        <w:div w:id="1005400066">
          <w:marLeft w:val="-225"/>
          <w:marRight w:val="-225"/>
          <w:marTop w:val="0"/>
          <w:marBottom w:val="0"/>
          <w:divBdr>
            <w:top w:val="none" w:sz="0" w:space="0" w:color="auto"/>
            <w:left w:val="none" w:sz="0" w:space="0" w:color="auto"/>
            <w:bottom w:val="none" w:sz="0" w:space="0" w:color="auto"/>
            <w:right w:val="none" w:sz="0" w:space="0" w:color="auto"/>
          </w:divBdr>
          <w:divsChild>
            <w:div w:id="346519347">
              <w:marLeft w:val="0"/>
              <w:marRight w:val="0"/>
              <w:marTop w:val="0"/>
              <w:marBottom w:val="0"/>
              <w:divBdr>
                <w:top w:val="none" w:sz="0" w:space="0" w:color="auto"/>
                <w:left w:val="none" w:sz="0" w:space="0" w:color="auto"/>
                <w:bottom w:val="none" w:sz="0" w:space="0" w:color="auto"/>
                <w:right w:val="none" w:sz="0" w:space="0" w:color="auto"/>
              </w:divBdr>
              <w:divsChild>
                <w:div w:id="818960858">
                  <w:marLeft w:val="-225"/>
                  <w:marRight w:val="-225"/>
                  <w:marTop w:val="0"/>
                  <w:marBottom w:val="0"/>
                  <w:divBdr>
                    <w:top w:val="none" w:sz="0" w:space="0" w:color="auto"/>
                    <w:left w:val="none" w:sz="0" w:space="0" w:color="auto"/>
                    <w:bottom w:val="none" w:sz="0" w:space="0" w:color="auto"/>
                    <w:right w:val="none" w:sz="0" w:space="0" w:color="auto"/>
                  </w:divBdr>
                  <w:divsChild>
                    <w:div w:id="1190606332">
                      <w:marLeft w:val="0"/>
                      <w:marRight w:val="0"/>
                      <w:marTop w:val="0"/>
                      <w:marBottom w:val="0"/>
                      <w:divBdr>
                        <w:top w:val="none" w:sz="0" w:space="0" w:color="auto"/>
                        <w:left w:val="none" w:sz="0" w:space="0" w:color="auto"/>
                        <w:bottom w:val="none" w:sz="0" w:space="0" w:color="auto"/>
                        <w:right w:val="none" w:sz="0" w:space="0" w:color="auto"/>
                      </w:divBdr>
                    </w:div>
                    <w:div w:id="6062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1728">
              <w:marLeft w:val="0"/>
              <w:marRight w:val="0"/>
              <w:marTop w:val="0"/>
              <w:marBottom w:val="0"/>
              <w:divBdr>
                <w:top w:val="none" w:sz="0" w:space="0" w:color="auto"/>
                <w:left w:val="none" w:sz="0" w:space="0" w:color="auto"/>
                <w:bottom w:val="none" w:sz="0" w:space="0" w:color="auto"/>
                <w:right w:val="none" w:sz="0" w:space="0" w:color="auto"/>
              </w:divBdr>
              <w:divsChild>
                <w:div w:id="836307111">
                  <w:marLeft w:val="-225"/>
                  <w:marRight w:val="-225"/>
                  <w:marTop w:val="0"/>
                  <w:marBottom w:val="0"/>
                  <w:divBdr>
                    <w:top w:val="none" w:sz="0" w:space="0" w:color="auto"/>
                    <w:left w:val="none" w:sz="0" w:space="0" w:color="auto"/>
                    <w:bottom w:val="none" w:sz="0" w:space="0" w:color="auto"/>
                    <w:right w:val="none" w:sz="0" w:space="0" w:color="auto"/>
                  </w:divBdr>
                  <w:divsChild>
                    <w:div w:id="347567623">
                      <w:marLeft w:val="0"/>
                      <w:marRight w:val="0"/>
                      <w:marTop w:val="0"/>
                      <w:marBottom w:val="0"/>
                      <w:divBdr>
                        <w:top w:val="none" w:sz="0" w:space="0" w:color="auto"/>
                        <w:left w:val="none" w:sz="0" w:space="0" w:color="auto"/>
                        <w:bottom w:val="none" w:sz="0" w:space="0" w:color="auto"/>
                        <w:right w:val="none" w:sz="0" w:space="0" w:color="auto"/>
                      </w:divBdr>
                    </w:div>
                    <w:div w:id="2173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7730">
              <w:marLeft w:val="0"/>
              <w:marRight w:val="0"/>
              <w:marTop w:val="0"/>
              <w:marBottom w:val="0"/>
              <w:divBdr>
                <w:top w:val="none" w:sz="0" w:space="0" w:color="auto"/>
                <w:left w:val="none" w:sz="0" w:space="0" w:color="auto"/>
                <w:bottom w:val="none" w:sz="0" w:space="0" w:color="auto"/>
                <w:right w:val="none" w:sz="0" w:space="0" w:color="auto"/>
              </w:divBdr>
              <w:divsChild>
                <w:div w:id="436102562">
                  <w:marLeft w:val="-225"/>
                  <w:marRight w:val="-225"/>
                  <w:marTop w:val="0"/>
                  <w:marBottom w:val="0"/>
                  <w:divBdr>
                    <w:top w:val="none" w:sz="0" w:space="0" w:color="auto"/>
                    <w:left w:val="none" w:sz="0" w:space="0" w:color="auto"/>
                    <w:bottom w:val="none" w:sz="0" w:space="0" w:color="auto"/>
                    <w:right w:val="none" w:sz="0" w:space="0" w:color="auto"/>
                  </w:divBdr>
                  <w:divsChild>
                    <w:div w:id="134101715">
                      <w:marLeft w:val="0"/>
                      <w:marRight w:val="0"/>
                      <w:marTop w:val="0"/>
                      <w:marBottom w:val="0"/>
                      <w:divBdr>
                        <w:top w:val="none" w:sz="0" w:space="0" w:color="auto"/>
                        <w:left w:val="none" w:sz="0" w:space="0" w:color="auto"/>
                        <w:bottom w:val="none" w:sz="0" w:space="0" w:color="auto"/>
                        <w:right w:val="none" w:sz="0" w:space="0" w:color="auto"/>
                      </w:divBdr>
                    </w:div>
                    <w:div w:id="15113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7206">
          <w:marLeft w:val="-225"/>
          <w:marRight w:val="-225"/>
          <w:marTop w:val="0"/>
          <w:marBottom w:val="0"/>
          <w:divBdr>
            <w:top w:val="none" w:sz="0" w:space="0" w:color="auto"/>
            <w:left w:val="none" w:sz="0" w:space="0" w:color="auto"/>
            <w:bottom w:val="none" w:sz="0" w:space="0" w:color="auto"/>
            <w:right w:val="none" w:sz="0" w:space="0" w:color="auto"/>
          </w:divBdr>
          <w:divsChild>
            <w:div w:id="227114178">
              <w:marLeft w:val="0"/>
              <w:marRight w:val="0"/>
              <w:marTop w:val="0"/>
              <w:marBottom w:val="0"/>
              <w:divBdr>
                <w:top w:val="none" w:sz="0" w:space="0" w:color="auto"/>
                <w:left w:val="none" w:sz="0" w:space="0" w:color="auto"/>
                <w:bottom w:val="none" w:sz="0" w:space="0" w:color="auto"/>
                <w:right w:val="none" w:sz="0" w:space="0" w:color="auto"/>
              </w:divBdr>
              <w:divsChild>
                <w:div w:id="1539586456">
                  <w:marLeft w:val="-225"/>
                  <w:marRight w:val="-225"/>
                  <w:marTop w:val="0"/>
                  <w:marBottom w:val="0"/>
                  <w:divBdr>
                    <w:top w:val="none" w:sz="0" w:space="0" w:color="auto"/>
                    <w:left w:val="none" w:sz="0" w:space="0" w:color="auto"/>
                    <w:bottom w:val="none" w:sz="0" w:space="0" w:color="auto"/>
                    <w:right w:val="none" w:sz="0" w:space="0" w:color="auto"/>
                  </w:divBdr>
                  <w:divsChild>
                    <w:div w:id="1703356013">
                      <w:marLeft w:val="0"/>
                      <w:marRight w:val="0"/>
                      <w:marTop w:val="0"/>
                      <w:marBottom w:val="0"/>
                      <w:divBdr>
                        <w:top w:val="none" w:sz="0" w:space="0" w:color="auto"/>
                        <w:left w:val="none" w:sz="0" w:space="0" w:color="auto"/>
                        <w:bottom w:val="none" w:sz="0" w:space="0" w:color="auto"/>
                        <w:right w:val="none" w:sz="0" w:space="0" w:color="auto"/>
                      </w:divBdr>
                    </w:div>
                    <w:div w:id="10991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70830">
              <w:marLeft w:val="0"/>
              <w:marRight w:val="0"/>
              <w:marTop w:val="0"/>
              <w:marBottom w:val="0"/>
              <w:divBdr>
                <w:top w:val="none" w:sz="0" w:space="0" w:color="auto"/>
                <w:left w:val="none" w:sz="0" w:space="0" w:color="auto"/>
                <w:bottom w:val="none" w:sz="0" w:space="0" w:color="auto"/>
                <w:right w:val="none" w:sz="0" w:space="0" w:color="auto"/>
              </w:divBdr>
              <w:divsChild>
                <w:div w:id="1040595364">
                  <w:marLeft w:val="-225"/>
                  <w:marRight w:val="-225"/>
                  <w:marTop w:val="0"/>
                  <w:marBottom w:val="0"/>
                  <w:divBdr>
                    <w:top w:val="none" w:sz="0" w:space="0" w:color="auto"/>
                    <w:left w:val="none" w:sz="0" w:space="0" w:color="auto"/>
                    <w:bottom w:val="none" w:sz="0" w:space="0" w:color="auto"/>
                    <w:right w:val="none" w:sz="0" w:space="0" w:color="auto"/>
                  </w:divBdr>
                  <w:divsChild>
                    <w:div w:id="1567643912">
                      <w:marLeft w:val="0"/>
                      <w:marRight w:val="0"/>
                      <w:marTop w:val="0"/>
                      <w:marBottom w:val="0"/>
                      <w:divBdr>
                        <w:top w:val="none" w:sz="0" w:space="0" w:color="auto"/>
                        <w:left w:val="none" w:sz="0" w:space="0" w:color="auto"/>
                        <w:bottom w:val="none" w:sz="0" w:space="0" w:color="auto"/>
                        <w:right w:val="none" w:sz="0" w:space="0" w:color="auto"/>
                      </w:divBdr>
                    </w:div>
                    <w:div w:id="5350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9546">
              <w:marLeft w:val="0"/>
              <w:marRight w:val="0"/>
              <w:marTop w:val="0"/>
              <w:marBottom w:val="0"/>
              <w:divBdr>
                <w:top w:val="none" w:sz="0" w:space="0" w:color="auto"/>
                <w:left w:val="none" w:sz="0" w:space="0" w:color="auto"/>
                <w:bottom w:val="none" w:sz="0" w:space="0" w:color="auto"/>
                <w:right w:val="none" w:sz="0" w:space="0" w:color="auto"/>
              </w:divBdr>
              <w:divsChild>
                <w:div w:id="170725443">
                  <w:marLeft w:val="-225"/>
                  <w:marRight w:val="-225"/>
                  <w:marTop w:val="0"/>
                  <w:marBottom w:val="0"/>
                  <w:divBdr>
                    <w:top w:val="none" w:sz="0" w:space="0" w:color="auto"/>
                    <w:left w:val="none" w:sz="0" w:space="0" w:color="auto"/>
                    <w:bottom w:val="none" w:sz="0" w:space="0" w:color="auto"/>
                    <w:right w:val="none" w:sz="0" w:space="0" w:color="auto"/>
                  </w:divBdr>
                  <w:divsChild>
                    <w:div w:id="1504541640">
                      <w:marLeft w:val="0"/>
                      <w:marRight w:val="0"/>
                      <w:marTop w:val="0"/>
                      <w:marBottom w:val="0"/>
                      <w:divBdr>
                        <w:top w:val="none" w:sz="0" w:space="0" w:color="auto"/>
                        <w:left w:val="none" w:sz="0" w:space="0" w:color="auto"/>
                        <w:bottom w:val="none" w:sz="0" w:space="0" w:color="auto"/>
                        <w:right w:val="none" w:sz="0" w:space="0" w:color="auto"/>
                      </w:divBdr>
                    </w:div>
                    <w:div w:id="12986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4087">
      <w:bodyDiv w:val="1"/>
      <w:marLeft w:val="0"/>
      <w:marRight w:val="0"/>
      <w:marTop w:val="0"/>
      <w:marBottom w:val="0"/>
      <w:divBdr>
        <w:top w:val="none" w:sz="0" w:space="0" w:color="auto"/>
        <w:left w:val="none" w:sz="0" w:space="0" w:color="auto"/>
        <w:bottom w:val="none" w:sz="0" w:space="0" w:color="auto"/>
        <w:right w:val="none" w:sz="0" w:space="0" w:color="auto"/>
      </w:divBdr>
    </w:div>
    <w:div w:id="193738923">
      <w:bodyDiv w:val="1"/>
      <w:marLeft w:val="0"/>
      <w:marRight w:val="0"/>
      <w:marTop w:val="0"/>
      <w:marBottom w:val="0"/>
      <w:divBdr>
        <w:top w:val="none" w:sz="0" w:space="0" w:color="auto"/>
        <w:left w:val="none" w:sz="0" w:space="0" w:color="auto"/>
        <w:bottom w:val="none" w:sz="0" w:space="0" w:color="auto"/>
        <w:right w:val="none" w:sz="0" w:space="0" w:color="auto"/>
      </w:divBdr>
    </w:div>
    <w:div w:id="241841097">
      <w:bodyDiv w:val="1"/>
      <w:marLeft w:val="0"/>
      <w:marRight w:val="0"/>
      <w:marTop w:val="0"/>
      <w:marBottom w:val="0"/>
      <w:divBdr>
        <w:top w:val="none" w:sz="0" w:space="0" w:color="auto"/>
        <w:left w:val="none" w:sz="0" w:space="0" w:color="auto"/>
        <w:bottom w:val="none" w:sz="0" w:space="0" w:color="auto"/>
        <w:right w:val="none" w:sz="0" w:space="0" w:color="auto"/>
      </w:divBdr>
    </w:div>
    <w:div w:id="253631939">
      <w:bodyDiv w:val="1"/>
      <w:marLeft w:val="0"/>
      <w:marRight w:val="0"/>
      <w:marTop w:val="0"/>
      <w:marBottom w:val="0"/>
      <w:divBdr>
        <w:top w:val="none" w:sz="0" w:space="0" w:color="auto"/>
        <w:left w:val="none" w:sz="0" w:space="0" w:color="auto"/>
        <w:bottom w:val="none" w:sz="0" w:space="0" w:color="auto"/>
        <w:right w:val="none" w:sz="0" w:space="0" w:color="auto"/>
      </w:divBdr>
      <w:divsChild>
        <w:div w:id="1454517031">
          <w:marLeft w:val="-225"/>
          <w:marRight w:val="-225"/>
          <w:marTop w:val="0"/>
          <w:marBottom w:val="0"/>
          <w:divBdr>
            <w:top w:val="none" w:sz="0" w:space="0" w:color="auto"/>
            <w:left w:val="none" w:sz="0" w:space="0" w:color="auto"/>
            <w:bottom w:val="none" w:sz="0" w:space="0" w:color="auto"/>
            <w:right w:val="none" w:sz="0" w:space="0" w:color="auto"/>
          </w:divBdr>
          <w:divsChild>
            <w:div w:id="708410406">
              <w:marLeft w:val="0"/>
              <w:marRight w:val="0"/>
              <w:marTop w:val="0"/>
              <w:marBottom w:val="0"/>
              <w:divBdr>
                <w:top w:val="none" w:sz="0" w:space="0" w:color="auto"/>
                <w:left w:val="none" w:sz="0" w:space="0" w:color="auto"/>
                <w:bottom w:val="none" w:sz="0" w:space="0" w:color="auto"/>
                <w:right w:val="none" w:sz="0" w:space="0" w:color="auto"/>
              </w:divBdr>
              <w:divsChild>
                <w:div w:id="469859024">
                  <w:marLeft w:val="0"/>
                  <w:marRight w:val="0"/>
                  <w:marTop w:val="0"/>
                  <w:marBottom w:val="0"/>
                  <w:divBdr>
                    <w:top w:val="none" w:sz="0" w:space="0" w:color="auto"/>
                    <w:left w:val="none" w:sz="0" w:space="0" w:color="auto"/>
                    <w:bottom w:val="none" w:sz="0" w:space="0" w:color="auto"/>
                    <w:right w:val="none" w:sz="0" w:space="0" w:color="auto"/>
                  </w:divBdr>
                  <w:divsChild>
                    <w:div w:id="6703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1449">
              <w:marLeft w:val="0"/>
              <w:marRight w:val="0"/>
              <w:marTop w:val="0"/>
              <w:marBottom w:val="0"/>
              <w:divBdr>
                <w:top w:val="none" w:sz="0" w:space="0" w:color="auto"/>
                <w:left w:val="none" w:sz="0" w:space="0" w:color="auto"/>
                <w:bottom w:val="none" w:sz="0" w:space="0" w:color="auto"/>
                <w:right w:val="none" w:sz="0" w:space="0" w:color="auto"/>
              </w:divBdr>
              <w:divsChild>
                <w:div w:id="1637636618">
                  <w:marLeft w:val="0"/>
                  <w:marRight w:val="0"/>
                  <w:marTop w:val="0"/>
                  <w:marBottom w:val="0"/>
                  <w:divBdr>
                    <w:top w:val="none" w:sz="0" w:space="0" w:color="auto"/>
                    <w:left w:val="none" w:sz="0" w:space="0" w:color="auto"/>
                    <w:bottom w:val="none" w:sz="0" w:space="0" w:color="auto"/>
                    <w:right w:val="none" w:sz="0" w:space="0" w:color="auto"/>
                  </w:divBdr>
                  <w:divsChild>
                    <w:div w:id="20755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106">
              <w:marLeft w:val="0"/>
              <w:marRight w:val="0"/>
              <w:marTop w:val="0"/>
              <w:marBottom w:val="0"/>
              <w:divBdr>
                <w:top w:val="none" w:sz="0" w:space="0" w:color="auto"/>
                <w:left w:val="none" w:sz="0" w:space="0" w:color="auto"/>
                <w:bottom w:val="none" w:sz="0" w:space="0" w:color="auto"/>
                <w:right w:val="none" w:sz="0" w:space="0" w:color="auto"/>
              </w:divBdr>
              <w:divsChild>
                <w:div w:id="1809739125">
                  <w:marLeft w:val="0"/>
                  <w:marRight w:val="0"/>
                  <w:marTop w:val="0"/>
                  <w:marBottom w:val="0"/>
                  <w:divBdr>
                    <w:top w:val="none" w:sz="0" w:space="0" w:color="auto"/>
                    <w:left w:val="none" w:sz="0" w:space="0" w:color="auto"/>
                    <w:bottom w:val="none" w:sz="0" w:space="0" w:color="auto"/>
                    <w:right w:val="none" w:sz="0" w:space="0" w:color="auto"/>
                  </w:divBdr>
                  <w:divsChild>
                    <w:div w:id="18120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2320">
              <w:marLeft w:val="0"/>
              <w:marRight w:val="0"/>
              <w:marTop w:val="0"/>
              <w:marBottom w:val="0"/>
              <w:divBdr>
                <w:top w:val="none" w:sz="0" w:space="0" w:color="auto"/>
                <w:left w:val="none" w:sz="0" w:space="0" w:color="auto"/>
                <w:bottom w:val="none" w:sz="0" w:space="0" w:color="auto"/>
                <w:right w:val="none" w:sz="0" w:space="0" w:color="auto"/>
              </w:divBdr>
              <w:divsChild>
                <w:div w:id="1889947676">
                  <w:marLeft w:val="0"/>
                  <w:marRight w:val="0"/>
                  <w:marTop w:val="0"/>
                  <w:marBottom w:val="0"/>
                  <w:divBdr>
                    <w:top w:val="none" w:sz="0" w:space="0" w:color="auto"/>
                    <w:left w:val="none" w:sz="0" w:space="0" w:color="auto"/>
                    <w:bottom w:val="none" w:sz="0" w:space="0" w:color="auto"/>
                    <w:right w:val="none" w:sz="0" w:space="0" w:color="auto"/>
                  </w:divBdr>
                  <w:divsChild>
                    <w:div w:id="2105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6218">
      <w:bodyDiv w:val="1"/>
      <w:marLeft w:val="0"/>
      <w:marRight w:val="0"/>
      <w:marTop w:val="0"/>
      <w:marBottom w:val="0"/>
      <w:divBdr>
        <w:top w:val="none" w:sz="0" w:space="0" w:color="auto"/>
        <w:left w:val="none" w:sz="0" w:space="0" w:color="auto"/>
        <w:bottom w:val="none" w:sz="0" w:space="0" w:color="auto"/>
        <w:right w:val="none" w:sz="0" w:space="0" w:color="auto"/>
      </w:divBdr>
      <w:divsChild>
        <w:div w:id="765148211">
          <w:marLeft w:val="-225"/>
          <w:marRight w:val="-225"/>
          <w:marTop w:val="0"/>
          <w:marBottom w:val="0"/>
          <w:divBdr>
            <w:top w:val="none" w:sz="0" w:space="0" w:color="auto"/>
            <w:left w:val="none" w:sz="0" w:space="0" w:color="auto"/>
            <w:bottom w:val="none" w:sz="0" w:space="0" w:color="auto"/>
            <w:right w:val="none" w:sz="0" w:space="0" w:color="auto"/>
          </w:divBdr>
          <w:divsChild>
            <w:div w:id="1954745795">
              <w:marLeft w:val="0"/>
              <w:marRight w:val="0"/>
              <w:marTop w:val="0"/>
              <w:marBottom w:val="0"/>
              <w:divBdr>
                <w:top w:val="none" w:sz="0" w:space="0" w:color="auto"/>
                <w:left w:val="none" w:sz="0" w:space="0" w:color="auto"/>
                <w:bottom w:val="none" w:sz="0" w:space="0" w:color="auto"/>
                <w:right w:val="none" w:sz="0" w:space="0" w:color="auto"/>
              </w:divBdr>
              <w:divsChild>
                <w:div w:id="214784206">
                  <w:marLeft w:val="-225"/>
                  <w:marRight w:val="-225"/>
                  <w:marTop w:val="0"/>
                  <w:marBottom w:val="0"/>
                  <w:divBdr>
                    <w:top w:val="none" w:sz="0" w:space="0" w:color="auto"/>
                    <w:left w:val="none" w:sz="0" w:space="0" w:color="auto"/>
                    <w:bottom w:val="none" w:sz="0" w:space="0" w:color="auto"/>
                    <w:right w:val="none" w:sz="0" w:space="0" w:color="auto"/>
                  </w:divBdr>
                  <w:divsChild>
                    <w:div w:id="1090275075">
                      <w:marLeft w:val="0"/>
                      <w:marRight w:val="0"/>
                      <w:marTop w:val="0"/>
                      <w:marBottom w:val="0"/>
                      <w:divBdr>
                        <w:top w:val="none" w:sz="0" w:space="0" w:color="auto"/>
                        <w:left w:val="none" w:sz="0" w:space="0" w:color="auto"/>
                        <w:bottom w:val="none" w:sz="0" w:space="0" w:color="auto"/>
                        <w:right w:val="none" w:sz="0" w:space="0" w:color="auto"/>
                      </w:divBdr>
                    </w:div>
                    <w:div w:id="14343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8199">
              <w:marLeft w:val="0"/>
              <w:marRight w:val="0"/>
              <w:marTop w:val="0"/>
              <w:marBottom w:val="0"/>
              <w:divBdr>
                <w:top w:val="none" w:sz="0" w:space="0" w:color="auto"/>
                <w:left w:val="none" w:sz="0" w:space="0" w:color="auto"/>
                <w:bottom w:val="none" w:sz="0" w:space="0" w:color="auto"/>
                <w:right w:val="none" w:sz="0" w:space="0" w:color="auto"/>
              </w:divBdr>
              <w:divsChild>
                <w:div w:id="984163564">
                  <w:marLeft w:val="-225"/>
                  <w:marRight w:val="-225"/>
                  <w:marTop w:val="0"/>
                  <w:marBottom w:val="0"/>
                  <w:divBdr>
                    <w:top w:val="none" w:sz="0" w:space="0" w:color="auto"/>
                    <w:left w:val="none" w:sz="0" w:space="0" w:color="auto"/>
                    <w:bottom w:val="none" w:sz="0" w:space="0" w:color="auto"/>
                    <w:right w:val="none" w:sz="0" w:space="0" w:color="auto"/>
                  </w:divBdr>
                  <w:divsChild>
                    <w:div w:id="1938325050">
                      <w:marLeft w:val="0"/>
                      <w:marRight w:val="0"/>
                      <w:marTop w:val="0"/>
                      <w:marBottom w:val="0"/>
                      <w:divBdr>
                        <w:top w:val="none" w:sz="0" w:space="0" w:color="auto"/>
                        <w:left w:val="none" w:sz="0" w:space="0" w:color="auto"/>
                        <w:bottom w:val="none" w:sz="0" w:space="0" w:color="auto"/>
                        <w:right w:val="none" w:sz="0" w:space="0" w:color="auto"/>
                      </w:divBdr>
                    </w:div>
                    <w:div w:id="5487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1757">
              <w:marLeft w:val="0"/>
              <w:marRight w:val="0"/>
              <w:marTop w:val="0"/>
              <w:marBottom w:val="0"/>
              <w:divBdr>
                <w:top w:val="none" w:sz="0" w:space="0" w:color="auto"/>
                <w:left w:val="none" w:sz="0" w:space="0" w:color="auto"/>
                <w:bottom w:val="none" w:sz="0" w:space="0" w:color="auto"/>
                <w:right w:val="none" w:sz="0" w:space="0" w:color="auto"/>
              </w:divBdr>
              <w:divsChild>
                <w:div w:id="852692646">
                  <w:marLeft w:val="-225"/>
                  <w:marRight w:val="-225"/>
                  <w:marTop w:val="0"/>
                  <w:marBottom w:val="0"/>
                  <w:divBdr>
                    <w:top w:val="none" w:sz="0" w:space="0" w:color="auto"/>
                    <w:left w:val="none" w:sz="0" w:space="0" w:color="auto"/>
                    <w:bottom w:val="none" w:sz="0" w:space="0" w:color="auto"/>
                    <w:right w:val="none" w:sz="0" w:space="0" w:color="auto"/>
                  </w:divBdr>
                  <w:divsChild>
                    <w:div w:id="1972439838">
                      <w:marLeft w:val="0"/>
                      <w:marRight w:val="0"/>
                      <w:marTop w:val="0"/>
                      <w:marBottom w:val="0"/>
                      <w:divBdr>
                        <w:top w:val="none" w:sz="0" w:space="0" w:color="auto"/>
                        <w:left w:val="none" w:sz="0" w:space="0" w:color="auto"/>
                        <w:bottom w:val="none" w:sz="0" w:space="0" w:color="auto"/>
                        <w:right w:val="none" w:sz="0" w:space="0" w:color="auto"/>
                      </w:divBdr>
                    </w:div>
                    <w:div w:id="20893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96177">
      <w:bodyDiv w:val="1"/>
      <w:marLeft w:val="0"/>
      <w:marRight w:val="0"/>
      <w:marTop w:val="0"/>
      <w:marBottom w:val="0"/>
      <w:divBdr>
        <w:top w:val="none" w:sz="0" w:space="0" w:color="auto"/>
        <w:left w:val="none" w:sz="0" w:space="0" w:color="auto"/>
        <w:bottom w:val="none" w:sz="0" w:space="0" w:color="auto"/>
        <w:right w:val="none" w:sz="0" w:space="0" w:color="auto"/>
      </w:divBdr>
    </w:div>
    <w:div w:id="315185039">
      <w:bodyDiv w:val="1"/>
      <w:marLeft w:val="0"/>
      <w:marRight w:val="0"/>
      <w:marTop w:val="0"/>
      <w:marBottom w:val="0"/>
      <w:divBdr>
        <w:top w:val="none" w:sz="0" w:space="0" w:color="auto"/>
        <w:left w:val="none" w:sz="0" w:space="0" w:color="auto"/>
        <w:bottom w:val="none" w:sz="0" w:space="0" w:color="auto"/>
        <w:right w:val="none" w:sz="0" w:space="0" w:color="auto"/>
      </w:divBdr>
      <w:divsChild>
        <w:div w:id="1813332553">
          <w:marLeft w:val="0"/>
          <w:marRight w:val="0"/>
          <w:marTop w:val="0"/>
          <w:marBottom w:val="0"/>
          <w:divBdr>
            <w:top w:val="none" w:sz="0" w:space="0" w:color="auto"/>
            <w:left w:val="none" w:sz="0" w:space="0" w:color="auto"/>
            <w:bottom w:val="none" w:sz="0" w:space="0" w:color="auto"/>
            <w:right w:val="none" w:sz="0" w:space="0" w:color="auto"/>
          </w:divBdr>
        </w:div>
      </w:divsChild>
    </w:div>
    <w:div w:id="347954244">
      <w:bodyDiv w:val="1"/>
      <w:marLeft w:val="0"/>
      <w:marRight w:val="0"/>
      <w:marTop w:val="0"/>
      <w:marBottom w:val="0"/>
      <w:divBdr>
        <w:top w:val="none" w:sz="0" w:space="0" w:color="auto"/>
        <w:left w:val="none" w:sz="0" w:space="0" w:color="auto"/>
        <w:bottom w:val="none" w:sz="0" w:space="0" w:color="auto"/>
        <w:right w:val="none" w:sz="0" w:space="0" w:color="auto"/>
      </w:divBdr>
    </w:div>
    <w:div w:id="437454444">
      <w:bodyDiv w:val="1"/>
      <w:marLeft w:val="0"/>
      <w:marRight w:val="0"/>
      <w:marTop w:val="0"/>
      <w:marBottom w:val="0"/>
      <w:divBdr>
        <w:top w:val="none" w:sz="0" w:space="0" w:color="auto"/>
        <w:left w:val="none" w:sz="0" w:space="0" w:color="auto"/>
        <w:bottom w:val="none" w:sz="0" w:space="0" w:color="auto"/>
        <w:right w:val="none" w:sz="0" w:space="0" w:color="auto"/>
      </w:divBdr>
    </w:div>
    <w:div w:id="446777714">
      <w:bodyDiv w:val="1"/>
      <w:marLeft w:val="0"/>
      <w:marRight w:val="0"/>
      <w:marTop w:val="0"/>
      <w:marBottom w:val="0"/>
      <w:divBdr>
        <w:top w:val="none" w:sz="0" w:space="0" w:color="auto"/>
        <w:left w:val="none" w:sz="0" w:space="0" w:color="auto"/>
        <w:bottom w:val="none" w:sz="0" w:space="0" w:color="auto"/>
        <w:right w:val="none" w:sz="0" w:space="0" w:color="auto"/>
      </w:divBdr>
    </w:div>
    <w:div w:id="461853086">
      <w:bodyDiv w:val="1"/>
      <w:marLeft w:val="0"/>
      <w:marRight w:val="0"/>
      <w:marTop w:val="0"/>
      <w:marBottom w:val="0"/>
      <w:divBdr>
        <w:top w:val="none" w:sz="0" w:space="0" w:color="auto"/>
        <w:left w:val="none" w:sz="0" w:space="0" w:color="auto"/>
        <w:bottom w:val="none" w:sz="0" w:space="0" w:color="auto"/>
        <w:right w:val="none" w:sz="0" w:space="0" w:color="auto"/>
      </w:divBdr>
      <w:divsChild>
        <w:div w:id="529684867">
          <w:marLeft w:val="0"/>
          <w:marRight w:val="0"/>
          <w:marTop w:val="0"/>
          <w:marBottom w:val="0"/>
          <w:divBdr>
            <w:top w:val="none" w:sz="0" w:space="0" w:color="auto"/>
            <w:left w:val="none" w:sz="0" w:space="0" w:color="auto"/>
            <w:bottom w:val="none" w:sz="0" w:space="0" w:color="auto"/>
            <w:right w:val="none" w:sz="0" w:space="0" w:color="auto"/>
          </w:divBdr>
        </w:div>
      </w:divsChild>
    </w:div>
    <w:div w:id="486096796">
      <w:bodyDiv w:val="1"/>
      <w:marLeft w:val="0"/>
      <w:marRight w:val="0"/>
      <w:marTop w:val="0"/>
      <w:marBottom w:val="0"/>
      <w:divBdr>
        <w:top w:val="none" w:sz="0" w:space="0" w:color="auto"/>
        <w:left w:val="none" w:sz="0" w:space="0" w:color="auto"/>
        <w:bottom w:val="none" w:sz="0" w:space="0" w:color="auto"/>
        <w:right w:val="none" w:sz="0" w:space="0" w:color="auto"/>
      </w:divBdr>
    </w:div>
    <w:div w:id="546338635">
      <w:bodyDiv w:val="1"/>
      <w:marLeft w:val="0"/>
      <w:marRight w:val="0"/>
      <w:marTop w:val="0"/>
      <w:marBottom w:val="0"/>
      <w:divBdr>
        <w:top w:val="none" w:sz="0" w:space="0" w:color="auto"/>
        <w:left w:val="none" w:sz="0" w:space="0" w:color="auto"/>
        <w:bottom w:val="none" w:sz="0" w:space="0" w:color="auto"/>
        <w:right w:val="none" w:sz="0" w:space="0" w:color="auto"/>
      </w:divBdr>
      <w:divsChild>
        <w:div w:id="78646111">
          <w:marLeft w:val="-225"/>
          <w:marRight w:val="-225"/>
          <w:marTop w:val="0"/>
          <w:marBottom w:val="0"/>
          <w:divBdr>
            <w:top w:val="none" w:sz="0" w:space="0" w:color="auto"/>
            <w:left w:val="none" w:sz="0" w:space="0" w:color="auto"/>
            <w:bottom w:val="none" w:sz="0" w:space="0" w:color="auto"/>
            <w:right w:val="none" w:sz="0" w:space="0" w:color="auto"/>
          </w:divBdr>
          <w:divsChild>
            <w:div w:id="1760562990">
              <w:marLeft w:val="0"/>
              <w:marRight w:val="0"/>
              <w:marTop w:val="0"/>
              <w:marBottom w:val="0"/>
              <w:divBdr>
                <w:top w:val="none" w:sz="0" w:space="0" w:color="auto"/>
                <w:left w:val="none" w:sz="0" w:space="0" w:color="auto"/>
                <w:bottom w:val="none" w:sz="0" w:space="0" w:color="auto"/>
                <w:right w:val="none" w:sz="0" w:space="0" w:color="auto"/>
              </w:divBdr>
              <w:divsChild>
                <w:div w:id="1195265649">
                  <w:marLeft w:val="-225"/>
                  <w:marRight w:val="-225"/>
                  <w:marTop w:val="0"/>
                  <w:marBottom w:val="0"/>
                  <w:divBdr>
                    <w:top w:val="none" w:sz="0" w:space="0" w:color="auto"/>
                    <w:left w:val="none" w:sz="0" w:space="0" w:color="auto"/>
                    <w:bottom w:val="none" w:sz="0" w:space="0" w:color="auto"/>
                    <w:right w:val="none" w:sz="0" w:space="0" w:color="auto"/>
                  </w:divBdr>
                  <w:divsChild>
                    <w:div w:id="250159288">
                      <w:marLeft w:val="0"/>
                      <w:marRight w:val="0"/>
                      <w:marTop w:val="0"/>
                      <w:marBottom w:val="0"/>
                      <w:divBdr>
                        <w:top w:val="none" w:sz="0" w:space="0" w:color="auto"/>
                        <w:left w:val="none" w:sz="0" w:space="0" w:color="auto"/>
                        <w:bottom w:val="none" w:sz="0" w:space="0" w:color="auto"/>
                        <w:right w:val="none" w:sz="0" w:space="0" w:color="auto"/>
                      </w:divBdr>
                    </w:div>
                    <w:div w:id="9228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90042">
              <w:marLeft w:val="0"/>
              <w:marRight w:val="0"/>
              <w:marTop w:val="0"/>
              <w:marBottom w:val="0"/>
              <w:divBdr>
                <w:top w:val="none" w:sz="0" w:space="0" w:color="auto"/>
                <w:left w:val="none" w:sz="0" w:space="0" w:color="auto"/>
                <w:bottom w:val="none" w:sz="0" w:space="0" w:color="auto"/>
                <w:right w:val="none" w:sz="0" w:space="0" w:color="auto"/>
              </w:divBdr>
              <w:divsChild>
                <w:div w:id="1588616108">
                  <w:marLeft w:val="-225"/>
                  <w:marRight w:val="-225"/>
                  <w:marTop w:val="0"/>
                  <w:marBottom w:val="0"/>
                  <w:divBdr>
                    <w:top w:val="none" w:sz="0" w:space="0" w:color="auto"/>
                    <w:left w:val="none" w:sz="0" w:space="0" w:color="auto"/>
                    <w:bottom w:val="none" w:sz="0" w:space="0" w:color="auto"/>
                    <w:right w:val="none" w:sz="0" w:space="0" w:color="auto"/>
                  </w:divBdr>
                  <w:divsChild>
                    <w:div w:id="1461728303">
                      <w:marLeft w:val="0"/>
                      <w:marRight w:val="0"/>
                      <w:marTop w:val="0"/>
                      <w:marBottom w:val="0"/>
                      <w:divBdr>
                        <w:top w:val="none" w:sz="0" w:space="0" w:color="auto"/>
                        <w:left w:val="none" w:sz="0" w:space="0" w:color="auto"/>
                        <w:bottom w:val="none" w:sz="0" w:space="0" w:color="auto"/>
                        <w:right w:val="none" w:sz="0" w:space="0" w:color="auto"/>
                      </w:divBdr>
                    </w:div>
                    <w:div w:id="136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022">
              <w:marLeft w:val="0"/>
              <w:marRight w:val="0"/>
              <w:marTop w:val="0"/>
              <w:marBottom w:val="0"/>
              <w:divBdr>
                <w:top w:val="none" w:sz="0" w:space="0" w:color="auto"/>
                <w:left w:val="none" w:sz="0" w:space="0" w:color="auto"/>
                <w:bottom w:val="none" w:sz="0" w:space="0" w:color="auto"/>
                <w:right w:val="none" w:sz="0" w:space="0" w:color="auto"/>
              </w:divBdr>
              <w:divsChild>
                <w:div w:id="2142921808">
                  <w:marLeft w:val="-225"/>
                  <w:marRight w:val="-225"/>
                  <w:marTop w:val="0"/>
                  <w:marBottom w:val="0"/>
                  <w:divBdr>
                    <w:top w:val="none" w:sz="0" w:space="0" w:color="auto"/>
                    <w:left w:val="none" w:sz="0" w:space="0" w:color="auto"/>
                    <w:bottom w:val="none" w:sz="0" w:space="0" w:color="auto"/>
                    <w:right w:val="none" w:sz="0" w:space="0" w:color="auto"/>
                  </w:divBdr>
                  <w:divsChild>
                    <w:div w:id="2126272109">
                      <w:marLeft w:val="0"/>
                      <w:marRight w:val="0"/>
                      <w:marTop w:val="0"/>
                      <w:marBottom w:val="0"/>
                      <w:divBdr>
                        <w:top w:val="none" w:sz="0" w:space="0" w:color="auto"/>
                        <w:left w:val="none" w:sz="0" w:space="0" w:color="auto"/>
                        <w:bottom w:val="none" w:sz="0" w:space="0" w:color="auto"/>
                        <w:right w:val="none" w:sz="0" w:space="0" w:color="auto"/>
                      </w:divBdr>
                    </w:div>
                    <w:div w:id="807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0696">
          <w:marLeft w:val="-225"/>
          <w:marRight w:val="-225"/>
          <w:marTop w:val="0"/>
          <w:marBottom w:val="0"/>
          <w:divBdr>
            <w:top w:val="none" w:sz="0" w:space="0" w:color="auto"/>
            <w:left w:val="none" w:sz="0" w:space="0" w:color="auto"/>
            <w:bottom w:val="none" w:sz="0" w:space="0" w:color="auto"/>
            <w:right w:val="none" w:sz="0" w:space="0" w:color="auto"/>
          </w:divBdr>
          <w:divsChild>
            <w:div w:id="334654088">
              <w:marLeft w:val="0"/>
              <w:marRight w:val="0"/>
              <w:marTop w:val="0"/>
              <w:marBottom w:val="0"/>
              <w:divBdr>
                <w:top w:val="none" w:sz="0" w:space="0" w:color="auto"/>
                <w:left w:val="none" w:sz="0" w:space="0" w:color="auto"/>
                <w:bottom w:val="none" w:sz="0" w:space="0" w:color="auto"/>
                <w:right w:val="none" w:sz="0" w:space="0" w:color="auto"/>
              </w:divBdr>
              <w:divsChild>
                <w:div w:id="1037855909">
                  <w:marLeft w:val="-225"/>
                  <w:marRight w:val="-225"/>
                  <w:marTop w:val="0"/>
                  <w:marBottom w:val="0"/>
                  <w:divBdr>
                    <w:top w:val="none" w:sz="0" w:space="0" w:color="auto"/>
                    <w:left w:val="none" w:sz="0" w:space="0" w:color="auto"/>
                    <w:bottom w:val="none" w:sz="0" w:space="0" w:color="auto"/>
                    <w:right w:val="none" w:sz="0" w:space="0" w:color="auto"/>
                  </w:divBdr>
                  <w:divsChild>
                    <w:div w:id="1265264885">
                      <w:marLeft w:val="0"/>
                      <w:marRight w:val="0"/>
                      <w:marTop w:val="0"/>
                      <w:marBottom w:val="0"/>
                      <w:divBdr>
                        <w:top w:val="none" w:sz="0" w:space="0" w:color="auto"/>
                        <w:left w:val="none" w:sz="0" w:space="0" w:color="auto"/>
                        <w:bottom w:val="none" w:sz="0" w:space="0" w:color="auto"/>
                        <w:right w:val="none" w:sz="0" w:space="0" w:color="auto"/>
                      </w:divBdr>
                    </w:div>
                    <w:div w:id="34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396">
              <w:marLeft w:val="0"/>
              <w:marRight w:val="0"/>
              <w:marTop w:val="0"/>
              <w:marBottom w:val="0"/>
              <w:divBdr>
                <w:top w:val="none" w:sz="0" w:space="0" w:color="auto"/>
                <w:left w:val="none" w:sz="0" w:space="0" w:color="auto"/>
                <w:bottom w:val="none" w:sz="0" w:space="0" w:color="auto"/>
                <w:right w:val="none" w:sz="0" w:space="0" w:color="auto"/>
              </w:divBdr>
              <w:divsChild>
                <w:div w:id="440538435">
                  <w:marLeft w:val="-225"/>
                  <w:marRight w:val="-225"/>
                  <w:marTop w:val="0"/>
                  <w:marBottom w:val="0"/>
                  <w:divBdr>
                    <w:top w:val="none" w:sz="0" w:space="0" w:color="auto"/>
                    <w:left w:val="none" w:sz="0" w:space="0" w:color="auto"/>
                    <w:bottom w:val="none" w:sz="0" w:space="0" w:color="auto"/>
                    <w:right w:val="none" w:sz="0" w:space="0" w:color="auto"/>
                  </w:divBdr>
                  <w:divsChild>
                    <w:div w:id="370227388">
                      <w:marLeft w:val="0"/>
                      <w:marRight w:val="0"/>
                      <w:marTop w:val="0"/>
                      <w:marBottom w:val="0"/>
                      <w:divBdr>
                        <w:top w:val="none" w:sz="0" w:space="0" w:color="auto"/>
                        <w:left w:val="none" w:sz="0" w:space="0" w:color="auto"/>
                        <w:bottom w:val="none" w:sz="0" w:space="0" w:color="auto"/>
                        <w:right w:val="none" w:sz="0" w:space="0" w:color="auto"/>
                      </w:divBdr>
                    </w:div>
                    <w:div w:id="1684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5683">
      <w:bodyDiv w:val="1"/>
      <w:marLeft w:val="0"/>
      <w:marRight w:val="0"/>
      <w:marTop w:val="0"/>
      <w:marBottom w:val="0"/>
      <w:divBdr>
        <w:top w:val="none" w:sz="0" w:space="0" w:color="auto"/>
        <w:left w:val="none" w:sz="0" w:space="0" w:color="auto"/>
        <w:bottom w:val="none" w:sz="0" w:space="0" w:color="auto"/>
        <w:right w:val="none" w:sz="0" w:space="0" w:color="auto"/>
      </w:divBdr>
      <w:divsChild>
        <w:div w:id="707069408">
          <w:marLeft w:val="0"/>
          <w:marRight w:val="0"/>
          <w:marTop w:val="0"/>
          <w:marBottom w:val="0"/>
          <w:divBdr>
            <w:top w:val="none" w:sz="0" w:space="0" w:color="auto"/>
            <w:left w:val="none" w:sz="0" w:space="0" w:color="auto"/>
            <w:bottom w:val="none" w:sz="0" w:space="0" w:color="auto"/>
            <w:right w:val="none" w:sz="0" w:space="0" w:color="auto"/>
          </w:divBdr>
        </w:div>
        <w:div w:id="2035837590">
          <w:marLeft w:val="0"/>
          <w:marRight w:val="0"/>
          <w:marTop w:val="0"/>
          <w:marBottom w:val="0"/>
          <w:divBdr>
            <w:top w:val="none" w:sz="0" w:space="0" w:color="auto"/>
            <w:left w:val="none" w:sz="0" w:space="0" w:color="auto"/>
            <w:bottom w:val="none" w:sz="0" w:space="0" w:color="auto"/>
            <w:right w:val="none" w:sz="0" w:space="0" w:color="auto"/>
          </w:divBdr>
        </w:div>
      </w:divsChild>
    </w:div>
    <w:div w:id="622880389">
      <w:bodyDiv w:val="1"/>
      <w:marLeft w:val="0"/>
      <w:marRight w:val="0"/>
      <w:marTop w:val="0"/>
      <w:marBottom w:val="0"/>
      <w:divBdr>
        <w:top w:val="none" w:sz="0" w:space="0" w:color="auto"/>
        <w:left w:val="none" w:sz="0" w:space="0" w:color="auto"/>
        <w:bottom w:val="none" w:sz="0" w:space="0" w:color="auto"/>
        <w:right w:val="none" w:sz="0" w:space="0" w:color="auto"/>
      </w:divBdr>
    </w:div>
    <w:div w:id="663893748">
      <w:bodyDiv w:val="1"/>
      <w:marLeft w:val="0"/>
      <w:marRight w:val="0"/>
      <w:marTop w:val="0"/>
      <w:marBottom w:val="0"/>
      <w:divBdr>
        <w:top w:val="none" w:sz="0" w:space="0" w:color="auto"/>
        <w:left w:val="none" w:sz="0" w:space="0" w:color="auto"/>
        <w:bottom w:val="none" w:sz="0" w:space="0" w:color="auto"/>
        <w:right w:val="none" w:sz="0" w:space="0" w:color="auto"/>
      </w:divBdr>
    </w:div>
    <w:div w:id="684593962">
      <w:bodyDiv w:val="1"/>
      <w:marLeft w:val="0"/>
      <w:marRight w:val="0"/>
      <w:marTop w:val="0"/>
      <w:marBottom w:val="0"/>
      <w:divBdr>
        <w:top w:val="none" w:sz="0" w:space="0" w:color="auto"/>
        <w:left w:val="none" w:sz="0" w:space="0" w:color="auto"/>
        <w:bottom w:val="none" w:sz="0" w:space="0" w:color="auto"/>
        <w:right w:val="none" w:sz="0" w:space="0" w:color="auto"/>
      </w:divBdr>
      <w:divsChild>
        <w:div w:id="1178541186">
          <w:marLeft w:val="0"/>
          <w:marRight w:val="0"/>
          <w:marTop w:val="0"/>
          <w:marBottom w:val="0"/>
          <w:divBdr>
            <w:top w:val="none" w:sz="0" w:space="0" w:color="auto"/>
            <w:left w:val="none" w:sz="0" w:space="0" w:color="auto"/>
            <w:bottom w:val="none" w:sz="0" w:space="0" w:color="auto"/>
            <w:right w:val="none" w:sz="0" w:space="0" w:color="auto"/>
          </w:divBdr>
        </w:div>
      </w:divsChild>
    </w:div>
    <w:div w:id="787626686">
      <w:bodyDiv w:val="1"/>
      <w:marLeft w:val="0"/>
      <w:marRight w:val="0"/>
      <w:marTop w:val="0"/>
      <w:marBottom w:val="0"/>
      <w:divBdr>
        <w:top w:val="none" w:sz="0" w:space="0" w:color="auto"/>
        <w:left w:val="none" w:sz="0" w:space="0" w:color="auto"/>
        <w:bottom w:val="none" w:sz="0" w:space="0" w:color="auto"/>
        <w:right w:val="none" w:sz="0" w:space="0" w:color="auto"/>
      </w:divBdr>
    </w:div>
    <w:div w:id="822814863">
      <w:bodyDiv w:val="1"/>
      <w:marLeft w:val="0"/>
      <w:marRight w:val="0"/>
      <w:marTop w:val="0"/>
      <w:marBottom w:val="0"/>
      <w:divBdr>
        <w:top w:val="none" w:sz="0" w:space="0" w:color="auto"/>
        <w:left w:val="none" w:sz="0" w:space="0" w:color="auto"/>
        <w:bottom w:val="none" w:sz="0" w:space="0" w:color="auto"/>
        <w:right w:val="none" w:sz="0" w:space="0" w:color="auto"/>
      </w:divBdr>
    </w:div>
    <w:div w:id="829366796">
      <w:bodyDiv w:val="1"/>
      <w:marLeft w:val="0"/>
      <w:marRight w:val="0"/>
      <w:marTop w:val="0"/>
      <w:marBottom w:val="0"/>
      <w:divBdr>
        <w:top w:val="none" w:sz="0" w:space="0" w:color="auto"/>
        <w:left w:val="none" w:sz="0" w:space="0" w:color="auto"/>
        <w:bottom w:val="none" w:sz="0" w:space="0" w:color="auto"/>
        <w:right w:val="none" w:sz="0" w:space="0" w:color="auto"/>
      </w:divBdr>
    </w:div>
    <w:div w:id="848520042">
      <w:bodyDiv w:val="1"/>
      <w:marLeft w:val="0"/>
      <w:marRight w:val="0"/>
      <w:marTop w:val="0"/>
      <w:marBottom w:val="0"/>
      <w:divBdr>
        <w:top w:val="none" w:sz="0" w:space="0" w:color="auto"/>
        <w:left w:val="none" w:sz="0" w:space="0" w:color="auto"/>
        <w:bottom w:val="none" w:sz="0" w:space="0" w:color="auto"/>
        <w:right w:val="none" w:sz="0" w:space="0" w:color="auto"/>
      </w:divBdr>
    </w:div>
    <w:div w:id="857230267">
      <w:bodyDiv w:val="1"/>
      <w:marLeft w:val="0"/>
      <w:marRight w:val="0"/>
      <w:marTop w:val="0"/>
      <w:marBottom w:val="0"/>
      <w:divBdr>
        <w:top w:val="none" w:sz="0" w:space="0" w:color="auto"/>
        <w:left w:val="none" w:sz="0" w:space="0" w:color="auto"/>
        <w:bottom w:val="none" w:sz="0" w:space="0" w:color="auto"/>
        <w:right w:val="none" w:sz="0" w:space="0" w:color="auto"/>
      </w:divBdr>
    </w:div>
    <w:div w:id="918245920">
      <w:bodyDiv w:val="1"/>
      <w:marLeft w:val="0"/>
      <w:marRight w:val="0"/>
      <w:marTop w:val="0"/>
      <w:marBottom w:val="0"/>
      <w:divBdr>
        <w:top w:val="none" w:sz="0" w:space="0" w:color="auto"/>
        <w:left w:val="none" w:sz="0" w:space="0" w:color="auto"/>
        <w:bottom w:val="none" w:sz="0" w:space="0" w:color="auto"/>
        <w:right w:val="none" w:sz="0" w:space="0" w:color="auto"/>
      </w:divBdr>
      <w:divsChild>
        <w:div w:id="471141532">
          <w:marLeft w:val="-225"/>
          <w:marRight w:val="-225"/>
          <w:marTop w:val="0"/>
          <w:marBottom w:val="0"/>
          <w:divBdr>
            <w:top w:val="none" w:sz="0" w:space="0" w:color="auto"/>
            <w:left w:val="none" w:sz="0" w:space="0" w:color="auto"/>
            <w:bottom w:val="none" w:sz="0" w:space="0" w:color="auto"/>
            <w:right w:val="none" w:sz="0" w:space="0" w:color="auto"/>
          </w:divBdr>
          <w:divsChild>
            <w:div w:id="915090178">
              <w:marLeft w:val="0"/>
              <w:marRight w:val="0"/>
              <w:marTop w:val="0"/>
              <w:marBottom w:val="0"/>
              <w:divBdr>
                <w:top w:val="none" w:sz="0" w:space="0" w:color="auto"/>
                <w:left w:val="none" w:sz="0" w:space="0" w:color="auto"/>
                <w:bottom w:val="none" w:sz="0" w:space="0" w:color="auto"/>
                <w:right w:val="none" w:sz="0" w:space="0" w:color="auto"/>
              </w:divBdr>
            </w:div>
            <w:div w:id="1980380041">
              <w:marLeft w:val="0"/>
              <w:marRight w:val="0"/>
              <w:marTop w:val="0"/>
              <w:marBottom w:val="0"/>
              <w:divBdr>
                <w:top w:val="none" w:sz="0" w:space="0" w:color="auto"/>
                <w:left w:val="none" w:sz="0" w:space="0" w:color="auto"/>
                <w:bottom w:val="none" w:sz="0" w:space="0" w:color="auto"/>
                <w:right w:val="none" w:sz="0" w:space="0" w:color="auto"/>
              </w:divBdr>
            </w:div>
            <w:div w:id="447433929">
              <w:marLeft w:val="0"/>
              <w:marRight w:val="0"/>
              <w:marTop w:val="0"/>
              <w:marBottom w:val="0"/>
              <w:divBdr>
                <w:top w:val="none" w:sz="0" w:space="0" w:color="auto"/>
                <w:left w:val="none" w:sz="0" w:space="0" w:color="auto"/>
                <w:bottom w:val="none" w:sz="0" w:space="0" w:color="auto"/>
                <w:right w:val="none" w:sz="0" w:space="0" w:color="auto"/>
              </w:divBdr>
            </w:div>
            <w:div w:id="1332223892">
              <w:marLeft w:val="0"/>
              <w:marRight w:val="0"/>
              <w:marTop w:val="0"/>
              <w:marBottom w:val="0"/>
              <w:divBdr>
                <w:top w:val="none" w:sz="0" w:space="0" w:color="auto"/>
                <w:left w:val="none" w:sz="0" w:space="0" w:color="auto"/>
                <w:bottom w:val="none" w:sz="0" w:space="0" w:color="auto"/>
                <w:right w:val="none" w:sz="0" w:space="0" w:color="auto"/>
              </w:divBdr>
            </w:div>
            <w:div w:id="198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730">
      <w:bodyDiv w:val="1"/>
      <w:marLeft w:val="0"/>
      <w:marRight w:val="0"/>
      <w:marTop w:val="0"/>
      <w:marBottom w:val="0"/>
      <w:divBdr>
        <w:top w:val="none" w:sz="0" w:space="0" w:color="auto"/>
        <w:left w:val="none" w:sz="0" w:space="0" w:color="auto"/>
        <w:bottom w:val="none" w:sz="0" w:space="0" w:color="auto"/>
        <w:right w:val="none" w:sz="0" w:space="0" w:color="auto"/>
      </w:divBdr>
    </w:div>
    <w:div w:id="1054501900">
      <w:bodyDiv w:val="1"/>
      <w:marLeft w:val="0"/>
      <w:marRight w:val="0"/>
      <w:marTop w:val="0"/>
      <w:marBottom w:val="0"/>
      <w:divBdr>
        <w:top w:val="none" w:sz="0" w:space="0" w:color="auto"/>
        <w:left w:val="none" w:sz="0" w:space="0" w:color="auto"/>
        <w:bottom w:val="none" w:sz="0" w:space="0" w:color="auto"/>
        <w:right w:val="none" w:sz="0" w:space="0" w:color="auto"/>
      </w:divBdr>
    </w:div>
    <w:div w:id="1145272806">
      <w:bodyDiv w:val="1"/>
      <w:marLeft w:val="0"/>
      <w:marRight w:val="0"/>
      <w:marTop w:val="0"/>
      <w:marBottom w:val="0"/>
      <w:divBdr>
        <w:top w:val="none" w:sz="0" w:space="0" w:color="auto"/>
        <w:left w:val="none" w:sz="0" w:space="0" w:color="auto"/>
        <w:bottom w:val="none" w:sz="0" w:space="0" w:color="auto"/>
        <w:right w:val="none" w:sz="0" w:space="0" w:color="auto"/>
      </w:divBdr>
    </w:div>
    <w:div w:id="1175148460">
      <w:bodyDiv w:val="1"/>
      <w:marLeft w:val="0"/>
      <w:marRight w:val="0"/>
      <w:marTop w:val="0"/>
      <w:marBottom w:val="0"/>
      <w:divBdr>
        <w:top w:val="none" w:sz="0" w:space="0" w:color="auto"/>
        <w:left w:val="none" w:sz="0" w:space="0" w:color="auto"/>
        <w:bottom w:val="none" w:sz="0" w:space="0" w:color="auto"/>
        <w:right w:val="none" w:sz="0" w:space="0" w:color="auto"/>
      </w:divBdr>
    </w:div>
    <w:div w:id="1181090729">
      <w:bodyDiv w:val="1"/>
      <w:marLeft w:val="0"/>
      <w:marRight w:val="0"/>
      <w:marTop w:val="0"/>
      <w:marBottom w:val="0"/>
      <w:divBdr>
        <w:top w:val="none" w:sz="0" w:space="0" w:color="auto"/>
        <w:left w:val="none" w:sz="0" w:space="0" w:color="auto"/>
        <w:bottom w:val="none" w:sz="0" w:space="0" w:color="auto"/>
        <w:right w:val="none" w:sz="0" w:space="0" w:color="auto"/>
      </w:divBdr>
    </w:div>
    <w:div w:id="1244610614">
      <w:bodyDiv w:val="1"/>
      <w:marLeft w:val="0"/>
      <w:marRight w:val="0"/>
      <w:marTop w:val="0"/>
      <w:marBottom w:val="0"/>
      <w:divBdr>
        <w:top w:val="none" w:sz="0" w:space="0" w:color="auto"/>
        <w:left w:val="none" w:sz="0" w:space="0" w:color="auto"/>
        <w:bottom w:val="none" w:sz="0" w:space="0" w:color="auto"/>
        <w:right w:val="none" w:sz="0" w:space="0" w:color="auto"/>
      </w:divBdr>
    </w:div>
    <w:div w:id="1263874732">
      <w:bodyDiv w:val="1"/>
      <w:marLeft w:val="0"/>
      <w:marRight w:val="0"/>
      <w:marTop w:val="0"/>
      <w:marBottom w:val="0"/>
      <w:divBdr>
        <w:top w:val="none" w:sz="0" w:space="0" w:color="auto"/>
        <w:left w:val="none" w:sz="0" w:space="0" w:color="auto"/>
        <w:bottom w:val="none" w:sz="0" w:space="0" w:color="auto"/>
        <w:right w:val="none" w:sz="0" w:space="0" w:color="auto"/>
      </w:divBdr>
    </w:div>
    <w:div w:id="1294827086">
      <w:bodyDiv w:val="1"/>
      <w:marLeft w:val="0"/>
      <w:marRight w:val="0"/>
      <w:marTop w:val="0"/>
      <w:marBottom w:val="0"/>
      <w:divBdr>
        <w:top w:val="none" w:sz="0" w:space="0" w:color="auto"/>
        <w:left w:val="none" w:sz="0" w:space="0" w:color="auto"/>
        <w:bottom w:val="none" w:sz="0" w:space="0" w:color="auto"/>
        <w:right w:val="none" w:sz="0" w:space="0" w:color="auto"/>
      </w:divBdr>
      <w:divsChild>
        <w:div w:id="687294396">
          <w:marLeft w:val="-225"/>
          <w:marRight w:val="-225"/>
          <w:marTop w:val="0"/>
          <w:marBottom w:val="0"/>
          <w:divBdr>
            <w:top w:val="none" w:sz="0" w:space="0" w:color="auto"/>
            <w:left w:val="none" w:sz="0" w:space="0" w:color="auto"/>
            <w:bottom w:val="none" w:sz="0" w:space="0" w:color="auto"/>
            <w:right w:val="none" w:sz="0" w:space="0" w:color="auto"/>
          </w:divBdr>
          <w:divsChild>
            <w:div w:id="1344623543">
              <w:marLeft w:val="0"/>
              <w:marRight w:val="0"/>
              <w:marTop w:val="0"/>
              <w:marBottom w:val="0"/>
              <w:divBdr>
                <w:top w:val="none" w:sz="0" w:space="0" w:color="auto"/>
                <w:left w:val="none" w:sz="0" w:space="0" w:color="auto"/>
                <w:bottom w:val="none" w:sz="0" w:space="0" w:color="auto"/>
                <w:right w:val="none" w:sz="0" w:space="0" w:color="auto"/>
              </w:divBdr>
            </w:div>
            <w:div w:id="1465152845">
              <w:marLeft w:val="0"/>
              <w:marRight w:val="0"/>
              <w:marTop w:val="0"/>
              <w:marBottom w:val="0"/>
              <w:divBdr>
                <w:top w:val="none" w:sz="0" w:space="0" w:color="auto"/>
                <w:left w:val="none" w:sz="0" w:space="0" w:color="auto"/>
                <w:bottom w:val="none" w:sz="0" w:space="0" w:color="auto"/>
                <w:right w:val="none" w:sz="0" w:space="0" w:color="auto"/>
              </w:divBdr>
            </w:div>
            <w:div w:id="141167424">
              <w:marLeft w:val="0"/>
              <w:marRight w:val="0"/>
              <w:marTop w:val="0"/>
              <w:marBottom w:val="0"/>
              <w:divBdr>
                <w:top w:val="none" w:sz="0" w:space="0" w:color="auto"/>
                <w:left w:val="none" w:sz="0" w:space="0" w:color="auto"/>
                <w:bottom w:val="none" w:sz="0" w:space="0" w:color="auto"/>
                <w:right w:val="none" w:sz="0" w:space="0" w:color="auto"/>
              </w:divBdr>
            </w:div>
          </w:divsChild>
        </w:div>
        <w:div w:id="77873028">
          <w:marLeft w:val="-225"/>
          <w:marRight w:val="-225"/>
          <w:marTop w:val="0"/>
          <w:marBottom w:val="0"/>
          <w:divBdr>
            <w:top w:val="none" w:sz="0" w:space="0" w:color="auto"/>
            <w:left w:val="none" w:sz="0" w:space="0" w:color="auto"/>
            <w:bottom w:val="none" w:sz="0" w:space="0" w:color="auto"/>
            <w:right w:val="none" w:sz="0" w:space="0" w:color="auto"/>
          </w:divBdr>
          <w:divsChild>
            <w:div w:id="1828782871">
              <w:marLeft w:val="0"/>
              <w:marRight w:val="0"/>
              <w:marTop w:val="0"/>
              <w:marBottom w:val="0"/>
              <w:divBdr>
                <w:top w:val="none" w:sz="0" w:space="0" w:color="auto"/>
                <w:left w:val="none" w:sz="0" w:space="0" w:color="auto"/>
                <w:bottom w:val="none" w:sz="0" w:space="0" w:color="auto"/>
                <w:right w:val="none" w:sz="0" w:space="0" w:color="auto"/>
              </w:divBdr>
            </w:div>
            <w:div w:id="3075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288">
      <w:bodyDiv w:val="1"/>
      <w:marLeft w:val="0"/>
      <w:marRight w:val="0"/>
      <w:marTop w:val="0"/>
      <w:marBottom w:val="0"/>
      <w:divBdr>
        <w:top w:val="none" w:sz="0" w:space="0" w:color="auto"/>
        <w:left w:val="none" w:sz="0" w:space="0" w:color="auto"/>
        <w:bottom w:val="none" w:sz="0" w:space="0" w:color="auto"/>
        <w:right w:val="none" w:sz="0" w:space="0" w:color="auto"/>
      </w:divBdr>
    </w:div>
    <w:div w:id="1418867479">
      <w:bodyDiv w:val="1"/>
      <w:marLeft w:val="0"/>
      <w:marRight w:val="0"/>
      <w:marTop w:val="0"/>
      <w:marBottom w:val="0"/>
      <w:divBdr>
        <w:top w:val="none" w:sz="0" w:space="0" w:color="auto"/>
        <w:left w:val="none" w:sz="0" w:space="0" w:color="auto"/>
        <w:bottom w:val="none" w:sz="0" w:space="0" w:color="auto"/>
        <w:right w:val="none" w:sz="0" w:space="0" w:color="auto"/>
      </w:divBdr>
      <w:divsChild>
        <w:div w:id="1308973117">
          <w:marLeft w:val="-225"/>
          <w:marRight w:val="-225"/>
          <w:marTop w:val="0"/>
          <w:marBottom w:val="0"/>
          <w:divBdr>
            <w:top w:val="none" w:sz="0" w:space="0" w:color="auto"/>
            <w:left w:val="none" w:sz="0" w:space="0" w:color="auto"/>
            <w:bottom w:val="none" w:sz="0" w:space="0" w:color="auto"/>
            <w:right w:val="none" w:sz="0" w:space="0" w:color="auto"/>
          </w:divBdr>
          <w:divsChild>
            <w:div w:id="567613700">
              <w:marLeft w:val="0"/>
              <w:marRight w:val="0"/>
              <w:marTop w:val="0"/>
              <w:marBottom w:val="0"/>
              <w:divBdr>
                <w:top w:val="none" w:sz="0" w:space="0" w:color="auto"/>
                <w:left w:val="none" w:sz="0" w:space="0" w:color="auto"/>
                <w:bottom w:val="none" w:sz="0" w:space="0" w:color="auto"/>
                <w:right w:val="none" w:sz="0" w:space="0" w:color="auto"/>
              </w:divBdr>
              <w:divsChild>
                <w:div w:id="1534148243">
                  <w:marLeft w:val="-225"/>
                  <w:marRight w:val="-225"/>
                  <w:marTop w:val="0"/>
                  <w:marBottom w:val="0"/>
                  <w:divBdr>
                    <w:top w:val="none" w:sz="0" w:space="0" w:color="auto"/>
                    <w:left w:val="none" w:sz="0" w:space="0" w:color="auto"/>
                    <w:bottom w:val="none" w:sz="0" w:space="0" w:color="auto"/>
                    <w:right w:val="none" w:sz="0" w:space="0" w:color="auto"/>
                  </w:divBdr>
                  <w:divsChild>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8133">
              <w:marLeft w:val="0"/>
              <w:marRight w:val="0"/>
              <w:marTop w:val="0"/>
              <w:marBottom w:val="0"/>
              <w:divBdr>
                <w:top w:val="none" w:sz="0" w:space="0" w:color="auto"/>
                <w:left w:val="none" w:sz="0" w:space="0" w:color="auto"/>
                <w:bottom w:val="none" w:sz="0" w:space="0" w:color="auto"/>
                <w:right w:val="none" w:sz="0" w:space="0" w:color="auto"/>
              </w:divBdr>
              <w:divsChild>
                <w:div w:id="191772700">
                  <w:marLeft w:val="-225"/>
                  <w:marRight w:val="-225"/>
                  <w:marTop w:val="0"/>
                  <w:marBottom w:val="0"/>
                  <w:divBdr>
                    <w:top w:val="none" w:sz="0" w:space="0" w:color="auto"/>
                    <w:left w:val="none" w:sz="0" w:space="0" w:color="auto"/>
                    <w:bottom w:val="none" w:sz="0" w:space="0" w:color="auto"/>
                    <w:right w:val="none" w:sz="0" w:space="0" w:color="auto"/>
                  </w:divBdr>
                  <w:divsChild>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2692">
          <w:marLeft w:val="-225"/>
          <w:marRight w:val="-225"/>
          <w:marTop w:val="0"/>
          <w:marBottom w:val="0"/>
          <w:divBdr>
            <w:top w:val="none" w:sz="0" w:space="0" w:color="auto"/>
            <w:left w:val="none" w:sz="0" w:space="0" w:color="auto"/>
            <w:bottom w:val="none" w:sz="0" w:space="0" w:color="auto"/>
            <w:right w:val="none" w:sz="0" w:space="0" w:color="auto"/>
          </w:divBdr>
          <w:divsChild>
            <w:div w:id="1554149455">
              <w:marLeft w:val="0"/>
              <w:marRight w:val="0"/>
              <w:marTop w:val="0"/>
              <w:marBottom w:val="0"/>
              <w:divBdr>
                <w:top w:val="none" w:sz="0" w:space="0" w:color="auto"/>
                <w:left w:val="none" w:sz="0" w:space="0" w:color="auto"/>
                <w:bottom w:val="none" w:sz="0" w:space="0" w:color="auto"/>
                <w:right w:val="none" w:sz="0" w:space="0" w:color="auto"/>
              </w:divBdr>
              <w:divsChild>
                <w:div w:id="91051423">
                  <w:marLeft w:val="-225"/>
                  <w:marRight w:val="-225"/>
                  <w:marTop w:val="0"/>
                  <w:marBottom w:val="0"/>
                  <w:divBdr>
                    <w:top w:val="none" w:sz="0" w:space="0" w:color="auto"/>
                    <w:left w:val="none" w:sz="0" w:space="0" w:color="auto"/>
                    <w:bottom w:val="none" w:sz="0" w:space="0" w:color="auto"/>
                    <w:right w:val="none" w:sz="0" w:space="0" w:color="auto"/>
                  </w:divBdr>
                  <w:divsChild>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203">
              <w:marLeft w:val="0"/>
              <w:marRight w:val="0"/>
              <w:marTop w:val="0"/>
              <w:marBottom w:val="0"/>
              <w:divBdr>
                <w:top w:val="none" w:sz="0" w:space="0" w:color="auto"/>
                <w:left w:val="none" w:sz="0" w:space="0" w:color="auto"/>
                <w:bottom w:val="none" w:sz="0" w:space="0" w:color="auto"/>
                <w:right w:val="none" w:sz="0" w:space="0" w:color="auto"/>
              </w:divBdr>
              <w:divsChild>
                <w:div w:id="961422787">
                  <w:marLeft w:val="-225"/>
                  <w:marRight w:val="-225"/>
                  <w:marTop w:val="0"/>
                  <w:marBottom w:val="0"/>
                  <w:divBdr>
                    <w:top w:val="none" w:sz="0" w:space="0" w:color="auto"/>
                    <w:left w:val="none" w:sz="0" w:space="0" w:color="auto"/>
                    <w:bottom w:val="none" w:sz="0" w:space="0" w:color="auto"/>
                    <w:right w:val="none" w:sz="0" w:space="0" w:color="auto"/>
                  </w:divBdr>
                  <w:divsChild>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1143">
          <w:marLeft w:val="-225"/>
          <w:marRight w:val="-225"/>
          <w:marTop w:val="0"/>
          <w:marBottom w:val="0"/>
          <w:divBdr>
            <w:top w:val="none" w:sz="0" w:space="0" w:color="auto"/>
            <w:left w:val="none" w:sz="0" w:space="0" w:color="auto"/>
            <w:bottom w:val="none" w:sz="0" w:space="0" w:color="auto"/>
            <w:right w:val="none" w:sz="0" w:space="0" w:color="auto"/>
          </w:divBdr>
          <w:divsChild>
            <w:div w:id="354426028">
              <w:marLeft w:val="0"/>
              <w:marRight w:val="0"/>
              <w:marTop w:val="0"/>
              <w:marBottom w:val="0"/>
              <w:divBdr>
                <w:top w:val="none" w:sz="0" w:space="0" w:color="auto"/>
                <w:left w:val="none" w:sz="0" w:space="0" w:color="auto"/>
                <w:bottom w:val="none" w:sz="0" w:space="0" w:color="auto"/>
                <w:right w:val="none" w:sz="0" w:space="0" w:color="auto"/>
              </w:divBdr>
              <w:divsChild>
                <w:div w:id="1452364132">
                  <w:marLeft w:val="-225"/>
                  <w:marRight w:val="-225"/>
                  <w:marTop w:val="0"/>
                  <w:marBottom w:val="0"/>
                  <w:divBdr>
                    <w:top w:val="none" w:sz="0" w:space="0" w:color="auto"/>
                    <w:left w:val="none" w:sz="0" w:space="0" w:color="auto"/>
                    <w:bottom w:val="none" w:sz="0" w:space="0" w:color="auto"/>
                    <w:right w:val="none" w:sz="0" w:space="0" w:color="auto"/>
                  </w:divBdr>
                  <w:divsChild>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510">
              <w:marLeft w:val="0"/>
              <w:marRight w:val="0"/>
              <w:marTop w:val="0"/>
              <w:marBottom w:val="0"/>
              <w:divBdr>
                <w:top w:val="none" w:sz="0" w:space="0" w:color="auto"/>
                <w:left w:val="none" w:sz="0" w:space="0" w:color="auto"/>
                <w:bottom w:val="none" w:sz="0" w:space="0" w:color="auto"/>
                <w:right w:val="none" w:sz="0" w:space="0" w:color="auto"/>
              </w:divBdr>
              <w:divsChild>
                <w:div w:id="781530211">
                  <w:marLeft w:val="-225"/>
                  <w:marRight w:val="-225"/>
                  <w:marTop w:val="0"/>
                  <w:marBottom w:val="0"/>
                  <w:divBdr>
                    <w:top w:val="none" w:sz="0" w:space="0" w:color="auto"/>
                    <w:left w:val="none" w:sz="0" w:space="0" w:color="auto"/>
                    <w:bottom w:val="none" w:sz="0" w:space="0" w:color="auto"/>
                    <w:right w:val="none" w:sz="0" w:space="0" w:color="auto"/>
                  </w:divBdr>
                  <w:divsChild>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38957">
      <w:bodyDiv w:val="1"/>
      <w:marLeft w:val="0"/>
      <w:marRight w:val="0"/>
      <w:marTop w:val="0"/>
      <w:marBottom w:val="0"/>
      <w:divBdr>
        <w:top w:val="none" w:sz="0" w:space="0" w:color="auto"/>
        <w:left w:val="none" w:sz="0" w:space="0" w:color="auto"/>
        <w:bottom w:val="none" w:sz="0" w:space="0" w:color="auto"/>
        <w:right w:val="none" w:sz="0" w:space="0" w:color="auto"/>
      </w:divBdr>
      <w:divsChild>
        <w:div w:id="812596461">
          <w:marLeft w:val="-225"/>
          <w:marRight w:val="-225"/>
          <w:marTop w:val="0"/>
          <w:marBottom w:val="0"/>
          <w:divBdr>
            <w:top w:val="none" w:sz="0" w:space="0" w:color="auto"/>
            <w:left w:val="none" w:sz="0" w:space="0" w:color="auto"/>
            <w:bottom w:val="none" w:sz="0" w:space="0" w:color="auto"/>
            <w:right w:val="none" w:sz="0" w:space="0" w:color="auto"/>
          </w:divBdr>
          <w:divsChild>
            <w:div w:id="1398165974">
              <w:marLeft w:val="0"/>
              <w:marRight w:val="0"/>
              <w:marTop w:val="0"/>
              <w:marBottom w:val="0"/>
              <w:divBdr>
                <w:top w:val="none" w:sz="0" w:space="0" w:color="auto"/>
                <w:left w:val="none" w:sz="0" w:space="0" w:color="auto"/>
                <w:bottom w:val="none" w:sz="0" w:space="0" w:color="auto"/>
                <w:right w:val="none" w:sz="0" w:space="0" w:color="auto"/>
              </w:divBdr>
              <w:divsChild>
                <w:div w:id="462696443">
                  <w:marLeft w:val="-225"/>
                  <w:marRight w:val="-225"/>
                  <w:marTop w:val="0"/>
                  <w:marBottom w:val="0"/>
                  <w:divBdr>
                    <w:top w:val="none" w:sz="0" w:space="0" w:color="auto"/>
                    <w:left w:val="none" w:sz="0" w:space="0" w:color="auto"/>
                    <w:bottom w:val="none" w:sz="0" w:space="0" w:color="auto"/>
                    <w:right w:val="none" w:sz="0" w:space="0" w:color="auto"/>
                  </w:divBdr>
                  <w:divsChild>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3272">
              <w:marLeft w:val="0"/>
              <w:marRight w:val="0"/>
              <w:marTop w:val="0"/>
              <w:marBottom w:val="0"/>
              <w:divBdr>
                <w:top w:val="none" w:sz="0" w:space="0" w:color="auto"/>
                <w:left w:val="none" w:sz="0" w:space="0" w:color="auto"/>
                <w:bottom w:val="none" w:sz="0" w:space="0" w:color="auto"/>
                <w:right w:val="none" w:sz="0" w:space="0" w:color="auto"/>
              </w:divBdr>
              <w:divsChild>
                <w:div w:id="49771818">
                  <w:marLeft w:val="-225"/>
                  <w:marRight w:val="-225"/>
                  <w:marTop w:val="0"/>
                  <w:marBottom w:val="0"/>
                  <w:divBdr>
                    <w:top w:val="none" w:sz="0" w:space="0" w:color="auto"/>
                    <w:left w:val="none" w:sz="0" w:space="0" w:color="auto"/>
                    <w:bottom w:val="none" w:sz="0" w:space="0" w:color="auto"/>
                    <w:right w:val="none" w:sz="0" w:space="0" w:color="auto"/>
                  </w:divBdr>
                  <w:divsChild>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7553">
          <w:marLeft w:val="-225"/>
          <w:marRight w:val="-225"/>
          <w:marTop w:val="0"/>
          <w:marBottom w:val="0"/>
          <w:divBdr>
            <w:top w:val="none" w:sz="0" w:space="0" w:color="auto"/>
            <w:left w:val="none" w:sz="0" w:space="0" w:color="auto"/>
            <w:bottom w:val="none" w:sz="0" w:space="0" w:color="auto"/>
            <w:right w:val="none" w:sz="0" w:space="0" w:color="auto"/>
          </w:divBdr>
          <w:divsChild>
            <w:div w:id="1412310188">
              <w:marLeft w:val="0"/>
              <w:marRight w:val="0"/>
              <w:marTop w:val="0"/>
              <w:marBottom w:val="0"/>
              <w:divBdr>
                <w:top w:val="none" w:sz="0" w:space="0" w:color="auto"/>
                <w:left w:val="none" w:sz="0" w:space="0" w:color="auto"/>
                <w:bottom w:val="none" w:sz="0" w:space="0" w:color="auto"/>
                <w:right w:val="none" w:sz="0" w:space="0" w:color="auto"/>
              </w:divBdr>
              <w:divsChild>
                <w:div w:id="1396781956">
                  <w:marLeft w:val="-225"/>
                  <w:marRight w:val="-225"/>
                  <w:marTop w:val="0"/>
                  <w:marBottom w:val="0"/>
                  <w:divBdr>
                    <w:top w:val="none" w:sz="0" w:space="0" w:color="auto"/>
                    <w:left w:val="none" w:sz="0" w:space="0" w:color="auto"/>
                    <w:bottom w:val="none" w:sz="0" w:space="0" w:color="auto"/>
                    <w:right w:val="none" w:sz="0" w:space="0" w:color="auto"/>
                  </w:divBdr>
                  <w:divsChild>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0010">
              <w:marLeft w:val="0"/>
              <w:marRight w:val="0"/>
              <w:marTop w:val="0"/>
              <w:marBottom w:val="0"/>
              <w:divBdr>
                <w:top w:val="none" w:sz="0" w:space="0" w:color="auto"/>
                <w:left w:val="none" w:sz="0" w:space="0" w:color="auto"/>
                <w:bottom w:val="none" w:sz="0" w:space="0" w:color="auto"/>
                <w:right w:val="none" w:sz="0" w:space="0" w:color="auto"/>
              </w:divBdr>
              <w:divsChild>
                <w:div w:id="1263730732">
                  <w:marLeft w:val="-225"/>
                  <w:marRight w:val="-225"/>
                  <w:marTop w:val="0"/>
                  <w:marBottom w:val="0"/>
                  <w:divBdr>
                    <w:top w:val="none" w:sz="0" w:space="0" w:color="auto"/>
                    <w:left w:val="none" w:sz="0" w:space="0" w:color="auto"/>
                    <w:bottom w:val="none" w:sz="0" w:space="0" w:color="auto"/>
                    <w:right w:val="none" w:sz="0" w:space="0" w:color="auto"/>
                  </w:divBdr>
                  <w:divsChild>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2738">
          <w:marLeft w:val="-225"/>
          <w:marRight w:val="-225"/>
          <w:marTop w:val="0"/>
          <w:marBottom w:val="0"/>
          <w:divBdr>
            <w:top w:val="none" w:sz="0" w:space="0" w:color="auto"/>
            <w:left w:val="none" w:sz="0" w:space="0" w:color="auto"/>
            <w:bottom w:val="none" w:sz="0" w:space="0" w:color="auto"/>
            <w:right w:val="none" w:sz="0" w:space="0" w:color="auto"/>
          </w:divBdr>
          <w:divsChild>
            <w:div w:id="79451638">
              <w:marLeft w:val="0"/>
              <w:marRight w:val="0"/>
              <w:marTop w:val="0"/>
              <w:marBottom w:val="0"/>
              <w:divBdr>
                <w:top w:val="none" w:sz="0" w:space="0" w:color="auto"/>
                <w:left w:val="none" w:sz="0" w:space="0" w:color="auto"/>
                <w:bottom w:val="none" w:sz="0" w:space="0" w:color="auto"/>
                <w:right w:val="none" w:sz="0" w:space="0" w:color="auto"/>
              </w:divBdr>
              <w:divsChild>
                <w:div w:id="683359493">
                  <w:marLeft w:val="-225"/>
                  <w:marRight w:val="-225"/>
                  <w:marTop w:val="0"/>
                  <w:marBottom w:val="0"/>
                  <w:divBdr>
                    <w:top w:val="none" w:sz="0" w:space="0" w:color="auto"/>
                    <w:left w:val="none" w:sz="0" w:space="0" w:color="auto"/>
                    <w:bottom w:val="none" w:sz="0" w:space="0" w:color="auto"/>
                    <w:right w:val="none" w:sz="0" w:space="0" w:color="auto"/>
                  </w:divBdr>
                  <w:divsChild>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0697">
              <w:marLeft w:val="0"/>
              <w:marRight w:val="0"/>
              <w:marTop w:val="0"/>
              <w:marBottom w:val="0"/>
              <w:divBdr>
                <w:top w:val="none" w:sz="0" w:space="0" w:color="auto"/>
                <w:left w:val="none" w:sz="0" w:space="0" w:color="auto"/>
                <w:bottom w:val="none" w:sz="0" w:space="0" w:color="auto"/>
                <w:right w:val="none" w:sz="0" w:space="0" w:color="auto"/>
              </w:divBdr>
              <w:divsChild>
                <w:div w:id="1702052435">
                  <w:marLeft w:val="-225"/>
                  <w:marRight w:val="-225"/>
                  <w:marTop w:val="0"/>
                  <w:marBottom w:val="0"/>
                  <w:divBdr>
                    <w:top w:val="none" w:sz="0" w:space="0" w:color="auto"/>
                    <w:left w:val="none" w:sz="0" w:space="0" w:color="auto"/>
                    <w:bottom w:val="none" w:sz="0" w:space="0" w:color="auto"/>
                    <w:right w:val="none" w:sz="0" w:space="0" w:color="auto"/>
                  </w:divBdr>
                  <w:divsChild>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11562">
      <w:bodyDiv w:val="1"/>
      <w:marLeft w:val="0"/>
      <w:marRight w:val="0"/>
      <w:marTop w:val="0"/>
      <w:marBottom w:val="0"/>
      <w:divBdr>
        <w:top w:val="none" w:sz="0" w:space="0" w:color="auto"/>
        <w:left w:val="none" w:sz="0" w:space="0" w:color="auto"/>
        <w:bottom w:val="none" w:sz="0" w:space="0" w:color="auto"/>
        <w:right w:val="none" w:sz="0" w:space="0" w:color="auto"/>
      </w:divBdr>
      <w:divsChild>
        <w:div w:id="1103693046">
          <w:marLeft w:val="0"/>
          <w:marRight w:val="0"/>
          <w:marTop w:val="0"/>
          <w:marBottom w:val="0"/>
          <w:divBdr>
            <w:top w:val="none" w:sz="0" w:space="0" w:color="auto"/>
            <w:left w:val="none" w:sz="0" w:space="0" w:color="auto"/>
            <w:bottom w:val="none" w:sz="0" w:space="0" w:color="auto"/>
            <w:right w:val="none" w:sz="0" w:space="0" w:color="auto"/>
          </w:divBdr>
        </w:div>
        <w:div w:id="1541166675">
          <w:marLeft w:val="0"/>
          <w:marRight w:val="0"/>
          <w:marTop w:val="0"/>
          <w:marBottom w:val="0"/>
          <w:divBdr>
            <w:top w:val="none" w:sz="0" w:space="0" w:color="auto"/>
            <w:left w:val="none" w:sz="0" w:space="0" w:color="auto"/>
            <w:bottom w:val="none" w:sz="0" w:space="0" w:color="auto"/>
            <w:right w:val="none" w:sz="0" w:space="0" w:color="auto"/>
          </w:divBdr>
        </w:div>
      </w:divsChild>
    </w:div>
    <w:div w:id="1472289724">
      <w:bodyDiv w:val="1"/>
      <w:marLeft w:val="0"/>
      <w:marRight w:val="0"/>
      <w:marTop w:val="0"/>
      <w:marBottom w:val="0"/>
      <w:divBdr>
        <w:top w:val="none" w:sz="0" w:space="0" w:color="auto"/>
        <w:left w:val="none" w:sz="0" w:space="0" w:color="auto"/>
        <w:bottom w:val="none" w:sz="0" w:space="0" w:color="auto"/>
        <w:right w:val="none" w:sz="0" w:space="0" w:color="auto"/>
      </w:divBdr>
    </w:div>
    <w:div w:id="1527871402">
      <w:bodyDiv w:val="1"/>
      <w:marLeft w:val="0"/>
      <w:marRight w:val="0"/>
      <w:marTop w:val="0"/>
      <w:marBottom w:val="0"/>
      <w:divBdr>
        <w:top w:val="none" w:sz="0" w:space="0" w:color="auto"/>
        <w:left w:val="none" w:sz="0" w:space="0" w:color="auto"/>
        <w:bottom w:val="none" w:sz="0" w:space="0" w:color="auto"/>
        <w:right w:val="none" w:sz="0" w:space="0" w:color="auto"/>
      </w:divBdr>
    </w:div>
    <w:div w:id="1573078394">
      <w:bodyDiv w:val="1"/>
      <w:marLeft w:val="0"/>
      <w:marRight w:val="0"/>
      <w:marTop w:val="0"/>
      <w:marBottom w:val="0"/>
      <w:divBdr>
        <w:top w:val="none" w:sz="0" w:space="0" w:color="auto"/>
        <w:left w:val="none" w:sz="0" w:space="0" w:color="auto"/>
        <w:bottom w:val="none" w:sz="0" w:space="0" w:color="auto"/>
        <w:right w:val="none" w:sz="0" w:space="0" w:color="auto"/>
      </w:divBdr>
      <w:divsChild>
        <w:div w:id="553125541">
          <w:marLeft w:val="-225"/>
          <w:marRight w:val="-225"/>
          <w:marTop w:val="0"/>
          <w:marBottom w:val="0"/>
          <w:divBdr>
            <w:top w:val="none" w:sz="0" w:space="0" w:color="auto"/>
            <w:left w:val="none" w:sz="0" w:space="0" w:color="auto"/>
            <w:bottom w:val="none" w:sz="0" w:space="0" w:color="auto"/>
            <w:right w:val="none" w:sz="0" w:space="0" w:color="auto"/>
          </w:divBdr>
          <w:divsChild>
            <w:div w:id="504981816">
              <w:marLeft w:val="0"/>
              <w:marRight w:val="0"/>
              <w:marTop w:val="0"/>
              <w:marBottom w:val="0"/>
              <w:divBdr>
                <w:top w:val="none" w:sz="0" w:space="0" w:color="auto"/>
                <w:left w:val="none" w:sz="0" w:space="0" w:color="auto"/>
                <w:bottom w:val="none" w:sz="0" w:space="0" w:color="auto"/>
                <w:right w:val="none" w:sz="0" w:space="0" w:color="auto"/>
              </w:divBdr>
            </w:div>
          </w:divsChild>
        </w:div>
        <w:div w:id="487020043">
          <w:marLeft w:val="-225"/>
          <w:marRight w:val="-225"/>
          <w:marTop w:val="0"/>
          <w:marBottom w:val="0"/>
          <w:divBdr>
            <w:top w:val="none" w:sz="0" w:space="0" w:color="auto"/>
            <w:left w:val="none" w:sz="0" w:space="0" w:color="auto"/>
            <w:bottom w:val="none" w:sz="0" w:space="0" w:color="auto"/>
            <w:right w:val="none" w:sz="0" w:space="0" w:color="auto"/>
          </w:divBdr>
          <w:divsChild>
            <w:div w:id="1588610761">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sChild>
                <w:div w:id="873541718">
                  <w:marLeft w:val="-225"/>
                  <w:marRight w:val="-225"/>
                  <w:marTop w:val="0"/>
                  <w:marBottom w:val="0"/>
                  <w:divBdr>
                    <w:top w:val="none" w:sz="0" w:space="0" w:color="auto"/>
                    <w:left w:val="none" w:sz="0" w:space="0" w:color="auto"/>
                    <w:bottom w:val="none" w:sz="0" w:space="0" w:color="auto"/>
                    <w:right w:val="none" w:sz="0" w:space="0" w:color="auto"/>
                  </w:divBdr>
                </w:div>
                <w:div w:id="1954364858">
                  <w:marLeft w:val="-225"/>
                  <w:marRight w:val="-225"/>
                  <w:marTop w:val="0"/>
                  <w:marBottom w:val="0"/>
                  <w:divBdr>
                    <w:top w:val="none" w:sz="0" w:space="0" w:color="auto"/>
                    <w:left w:val="none" w:sz="0" w:space="0" w:color="auto"/>
                    <w:bottom w:val="none" w:sz="0" w:space="0" w:color="auto"/>
                    <w:right w:val="none" w:sz="0" w:space="0" w:color="auto"/>
                  </w:divBdr>
                </w:div>
                <w:div w:id="37751244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46189329">
          <w:marLeft w:val="-225"/>
          <w:marRight w:val="-225"/>
          <w:marTop w:val="0"/>
          <w:marBottom w:val="0"/>
          <w:divBdr>
            <w:top w:val="none" w:sz="0" w:space="0" w:color="auto"/>
            <w:left w:val="none" w:sz="0" w:space="0" w:color="auto"/>
            <w:bottom w:val="none" w:sz="0" w:space="0" w:color="auto"/>
            <w:right w:val="none" w:sz="0" w:space="0" w:color="auto"/>
          </w:divBdr>
          <w:divsChild>
            <w:div w:id="1153137723">
              <w:marLeft w:val="0"/>
              <w:marRight w:val="0"/>
              <w:marTop w:val="0"/>
              <w:marBottom w:val="0"/>
              <w:divBdr>
                <w:top w:val="none" w:sz="0" w:space="0" w:color="auto"/>
                <w:left w:val="none" w:sz="0" w:space="0" w:color="auto"/>
                <w:bottom w:val="none" w:sz="0" w:space="0" w:color="auto"/>
                <w:right w:val="none" w:sz="0" w:space="0" w:color="auto"/>
              </w:divBdr>
              <w:divsChild>
                <w:div w:id="614680489">
                  <w:marLeft w:val="-225"/>
                  <w:marRight w:val="-225"/>
                  <w:marTop w:val="0"/>
                  <w:marBottom w:val="0"/>
                  <w:divBdr>
                    <w:top w:val="none" w:sz="0" w:space="0" w:color="auto"/>
                    <w:left w:val="none" w:sz="0" w:space="0" w:color="auto"/>
                    <w:bottom w:val="none" w:sz="0" w:space="0" w:color="auto"/>
                    <w:right w:val="none" w:sz="0" w:space="0" w:color="auto"/>
                  </w:divBdr>
                  <w:divsChild>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783">
              <w:marLeft w:val="0"/>
              <w:marRight w:val="0"/>
              <w:marTop w:val="0"/>
              <w:marBottom w:val="0"/>
              <w:divBdr>
                <w:top w:val="none" w:sz="0" w:space="0" w:color="auto"/>
                <w:left w:val="none" w:sz="0" w:space="0" w:color="auto"/>
                <w:bottom w:val="none" w:sz="0" w:space="0" w:color="auto"/>
                <w:right w:val="none" w:sz="0" w:space="0" w:color="auto"/>
              </w:divBdr>
              <w:divsChild>
                <w:div w:id="1329669896">
                  <w:marLeft w:val="-225"/>
                  <w:marRight w:val="-225"/>
                  <w:marTop w:val="0"/>
                  <w:marBottom w:val="0"/>
                  <w:divBdr>
                    <w:top w:val="none" w:sz="0" w:space="0" w:color="auto"/>
                    <w:left w:val="none" w:sz="0" w:space="0" w:color="auto"/>
                    <w:bottom w:val="none" w:sz="0" w:space="0" w:color="auto"/>
                    <w:right w:val="none" w:sz="0" w:space="0" w:color="auto"/>
                  </w:divBdr>
                  <w:divsChild>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1470">
          <w:marLeft w:val="-225"/>
          <w:marRight w:val="-225"/>
          <w:marTop w:val="0"/>
          <w:marBottom w:val="0"/>
          <w:divBdr>
            <w:top w:val="none" w:sz="0" w:space="0" w:color="auto"/>
            <w:left w:val="none" w:sz="0" w:space="0" w:color="auto"/>
            <w:bottom w:val="none" w:sz="0" w:space="0" w:color="auto"/>
            <w:right w:val="none" w:sz="0" w:space="0" w:color="auto"/>
          </w:divBdr>
          <w:divsChild>
            <w:div w:id="1050500725">
              <w:marLeft w:val="0"/>
              <w:marRight w:val="0"/>
              <w:marTop w:val="0"/>
              <w:marBottom w:val="0"/>
              <w:divBdr>
                <w:top w:val="none" w:sz="0" w:space="0" w:color="auto"/>
                <w:left w:val="none" w:sz="0" w:space="0" w:color="auto"/>
                <w:bottom w:val="none" w:sz="0" w:space="0" w:color="auto"/>
                <w:right w:val="none" w:sz="0" w:space="0" w:color="auto"/>
              </w:divBdr>
              <w:divsChild>
                <w:div w:id="1709142733">
                  <w:marLeft w:val="-225"/>
                  <w:marRight w:val="-225"/>
                  <w:marTop w:val="0"/>
                  <w:marBottom w:val="0"/>
                  <w:divBdr>
                    <w:top w:val="none" w:sz="0" w:space="0" w:color="auto"/>
                    <w:left w:val="none" w:sz="0" w:space="0" w:color="auto"/>
                    <w:bottom w:val="none" w:sz="0" w:space="0" w:color="auto"/>
                    <w:right w:val="none" w:sz="0" w:space="0" w:color="auto"/>
                  </w:divBdr>
                  <w:divsChild>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3060">
              <w:marLeft w:val="0"/>
              <w:marRight w:val="0"/>
              <w:marTop w:val="0"/>
              <w:marBottom w:val="0"/>
              <w:divBdr>
                <w:top w:val="none" w:sz="0" w:space="0" w:color="auto"/>
                <w:left w:val="none" w:sz="0" w:space="0" w:color="auto"/>
                <w:bottom w:val="none" w:sz="0" w:space="0" w:color="auto"/>
                <w:right w:val="none" w:sz="0" w:space="0" w:color="auto"/>
              </w:divBdr>
              <w:divsChild>
                <w:div w:id="826944026">
                  <w:marLeft w:val="-225"/>
                  <w:marRight w:val="-225"/>
                  <w:marTop w:val="0"/>
                  <w:marBottom w:val="0"/>
                  <w:divBdr>
                    <w:top w:val="none" w:sz="0" w:space="0" w:color="auto"/>
                    <w:left w:val="none" w:sz="0" w:space="0" w:color="auto"/>
                    <w:bottom w:val="none" w:sz="0" w:space="0" w:color="auto"/>
                    <w:right w:val="none" w:sz="0" w:space="0" w:color="auto"/>
                  </w:divBdr>
                  <w:divsChild>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56887">
      <w:bodyDiv w:val="1"/>
      <w:marLeft w:val="0"/>
      <w:marRight w:val="0"/>
      <w:marTop w:val="0"/>
      <w:marBottom w:val="0"/>
      <w:divBdr>
        <w:top w:val="none" w:sz="0" w:space="0" w:color="auto"/>
        <w:left w:val="none" w:sz="0" w:space="0" w:color="auto"/>
        <w:bottom w:val="none" w:sz="0" w:space="0" w:color="auto"/>
        <w:right w:val="none" w:sz="0" w:space="0" w:color="auto"/>
      </w:divBdr>
    </w:div>
    <w:div w:id="1669211551">
      <w:bodyDiv w:val="1"/>
      <w:marLeft w:val="0"/>
      <w:marRight w:val="0"/>
      <w:marTop w:val="0"/>
      <w:marBottom w:val="0"/>
      <w:divBdr>
        <w:top w:val="none" w:sz="0" w:space="0" w:color="auto"/>
        <w:left w:val="none" w:sz="0" w:space="0" w:color="auto"/>
        <w:bottom w:val="none" w:sz="0" w:space="0" w:color="auto"/>
        <w:right w:val="none" w:sz="0" w:space="0" w:color="auto"/>
      </w:divBdr>
    </w:div>
    <w:div w:id="1749040602">
      <w:bodyDiv w:val="1"/>
      <w:marLeft w:val="0"/>
      <w:marRight w:val="0"/>
      <w:marTop w:val="0"/>
      <w:marBottom w:val="0"/>
      <w:divBdr>
        <w:top w:val="none" w:sz="0" w:space="0" w:color="auto"/>
        <w:left w:val="none" w:sz="0" w:space="0" w:color="auto"/>
        <w:bottom w:val="none" w:sz="0" w:space="0" w:color="auto"/>
        <w:right w:val="none" w:sz="0" w:space="0" w:color="auto"/>
      </w:divBdr>
      <w:divsChild>
        <w:div w:id="216823320">
          <w:marLeft w:val="0"/>
          <w:marRight w:val="0"/>
          <w:marTop w:val="0"/>
          <w:marBottom w:val="0"/>
          <w:divBdr>
            <w:top w:val="none" w:sz="0" w:space="0" w:color="auto"/>
            <w:left w:val="none" w:sz="0" w:space="0" w:color="auto"/>
            <w:bottom w:val="none" w:sz="0" w:space="0" w:color="auto"/>
            <w:right w:val="none" w:sz="0" w:space="0" w:color="auto"/>
          </w:divBdr>
          <w:divsChild>
            <w:div w:id="534778054">
              <w:marLeft w:val="0"/>
              <w:marRight w:val="0"/>
              <w:marTop w:val="0"/>
              <w:marBottom w:val="0"/>
              <w:divBdr>
                <w:top w:val="none" w:sz="0" w:space="0" w:color="auto"/>
                <w:left w:val="none" w:sz="0" w:space="0" w:color="auto"/>
                <w:bottom w:val="none" w:sz="0" w:space="0" w:color="auto"/>
                <w:right w:val="none" w:sz="0" w:space="0" w:color="auto"/>
              </w:divBdr>
              <w:divsChild>
                <w:div w:id="1305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2771">
          <w:marLeft w:val="0"/>
          <w:marRight w:val="0"/>
          <w:marTop w:val="0"/>
          <w:marBottom w:val="0"/>
          <w:divBdr>
            <w:top w:val="none" w:sz="0" w:space="0" w:color="auto"/>
            <w:left w:val="none" w:sz="0" w:space="0" w:color="auto"/>
            <w:bottom w:val="none" w:sz="0" w:space="0" w:color="auto"/>
            <w:right w:val="none" w:sz="0" w:space="0" w:color="auto"/>
          </w:divBdr>
          <w:divsChild>
            <w:div w:id="1500123089">
              <w:marLeft w:val="-225"/>
              <w:marRight w:val="-225"/>
              <w:marTop w:val="0"/>
              <w:marBottom w:val="0"/>
              <w:divBdr>
                <w:top w:val="none" w:sz="0" w:space="0" w:color="auto"/>
                <w:left w:val="none" w:sz="0" w:space="0" w:color="auto"/>
                <w:bottom w:val="none" w:sz="0" w:space="0" w:color="auto"/>
                <w:right w:val="none" w:sz="0" w:space="0" w:color="auto"/>
              </w:divBdr>
              <w:divsChild>
                <w:div w:id="1338457875">
                  <w:marLeft w:val="1425"/>
                  <w:marRight w:val="0"/>
                  <w:marTop w:val="0"/>
                  <w:marBottom w:val="0"/>
                  <w:divBdr>
                    <w:top w:val="none" w:sz="0" w:space="0" w:color="auto"/>
                    <w:left w:val="none" w:sz="0" w:space="0" w:color="auto"/>
                    <w:bottom w:val="none" w:sz="0" w:space="0" w:color="auto"/>
                    <w:right w:val="none" w:sz="0" w:space="0" w:color="auto"/>
                  </w:divBdr>
                  <w:divsChild>
                    <w:div w:id="492572714">
                      <w:marLeft w:val="0"/>
                      <w:marRight w:val="0"/>
                      <w:marTop w:val="0"/>
                      <w:marBottom w:val="0"/>
                      <w:divBdr>
                        <w:top w:val="none" w:sz="0" w:space="0" w:color="auto"/>
                        <w:left w:val="none" w:sz="0" w:space="0" w:color="auto"/>
                        <w:bottom w:val="none" w:sz="0" w:space="0" w:color="auto"/>
                        <w:right w:val="none" w:sz="0" w:space="0" w:color="auto"/>
                      </w:divBdr>
                    </w:div>
                    <w:div w:id="6049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3302">
          <w:marLeft w:val="-225"/>
          <w:marRight w:val="-225"/>
          <w:marTop w:val="0"/>
          <w:marBottom w:val="900"/>
          <w:divBdr>
            <w:top w:val="none" w:sz="0" w:space="0" w:color="auto"/>
            <w:left w:val="none" w:sz="0" w:space="0" w:color="auto"/>
            <w:bottom w:val="none" w:sz="0" w:space="0" w:color="auto"/>
            <w:right w:val="none" w:sz="0" w:space="0" w:color="auto"/>
          </w:divBdr>
          <w:divsChild>
            <w:div w:id="436289084">
              <w:marLeft w:val="0"/>
              <w:marRight w:val="0"/>
              <w:marTop w:val="0"/>
              <w:marBottom w:val="0"/>
              <w:divBdr>
                <w:top w:val="none" w:sz="0" w:space="0" w:color="auto"/>
                <w:left w:val="none" w:sz="0" w:space="0" w:color="auto"/>
                <w:bottom w:val="none" w:sz="0" w:space="0" w:color="auto"/>
                <w:right w:val="none" w:sz="0" w:space="0" w:color="auto"/>
              </w:divBdr>
              <w:divsChild>
                <w:div w:id="1775444451">
                  <w:marLeft w:val="-225"/>
                  <w:marRight w:val="-225"/>
                  <w:marTop w:val="0"/>
                  <w:marBottom w:val="0"/>
                  <w:divBdr>
                    <w:top w:val="none" w:sz="0" w:space="0" w:color="auto"/>
                    <w:left w:val="none" w:sz="0" w:space="0" w:color="auto"/>
                    <w:bottom w:val="none" w:sz="0" w:space="0" w:color="auto"/>
                    <w:right w:val="none" w:sz="0" w:space="0" w:color="auto"/>
                  </w:divBdr>
                  <w:divsChild>
                    <w:div w:id="1576470642">
                      <w:marLeft w:val="0"/>
                      <w:marRight w:val="0"/>
                      <w:marTop w:val="0"/>
                      <w:marBottom w:val="0"/>
                      <w:divBdr>
                        <w:top w:val="none" w:sz="0" w:space="0" w:color="auto"/>
                        <w:left w:val="none" w:sz="0" w:space="0" w:color="auto"/>
                        <w:bottom w:val="none" w:sz="0" w:space="0" w:color="auto"/>
                        <w:right w:val="none" w:sz="0" w:space="0" w:color="auto"/>
                      </w:divBdr>
                    </w:div>
                    <w:div w:id="62413049">
                      <w:marLeft w:val="0"/>
                      <w:marRight w:val="0"/>
                      <w:marTop w:val="0"/>
                      <w:marBottom w:val="0"/>
                      <w:divBdr>
                        <w:top w:val="none" w:sz="0" w:space="0" w:color="auto"/>
                        <w:left w:val="none" w:sz="0" w:space="0" w:color="auto"/>
                        <w:bottom w:val="none" w:sz="0" w:space="0" w:color="auto"/>
                        <w:right w:val="none" w:sz="0" w:space="0" w:color="auto"/>
                      </w:divBdr>
                    </w:div>
                    <w:div w:id="1570143187">
                      <w:marLeft w:val="0"/>
                      <w:marRight w:val="0"/>
                      <w:marTop w:val="0"/>
                      <w:marBottom w:val="0"/>
                      <w:divBdr>
                        <w:top w:val="none" w:sz="0" w:space="0" w:color="auto"/>
                        <w:left w:val="none" w:sz="0" w:space="0" w:color="auto"/>
                        <w:bottom w:val="none" w:sz="0" w:space="0" w:color="auto"/>
                        <w:right w:val="none" w:sz="0" w:space="0" w:color="auto"/>
                      </w:divBdr>
                    </w:div>
                  </w:divsChild>
                </w:div>
                <w:div w:id="1720352561">
                  <w:marLeft w:val="-225"/>
                  <w:marRight w:val="-225"/>
                  <w:marTop w:val="0"/>
                  <w:marBottom w:val="0"/>
                  <w:divBdr>
                    <w:top w:val="none" w:sz="0" w:space="0" w:color="auto"/>
                    <w:left w:val="none" w:sz="0" w:space="0" w:color="auto"/>
                    <w:bottom w:val="none" w:sz="0" w:space="0" w:color="auto"/>
                    <w:right w:val="none" w:sz="0" w:space="0" w:color="auto"/>
                  </w:divBdr>
                  <w:divsChild>
                    <w:div w:id="5456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5433">
          <w:marLeft w:val="-225"/>
          <w:marRight w:val="-225"/>
          <w:marTop w:val="0"/>
          <w:marBottom w:val="0"/>
          <w:divBdr>
            <w:top w:val="none" w:sz="0" w:space="0" w:color="auto"/>
            <w:left w:val="none" w:sz="0" w:space="0" w:color="auto"/>
            <w:bottom w:val="none" w:sz="0" w:space="0" w:color="auto"/>
            <w:right w:val="none" w:sz="0" w:space="0" w:color="auto"/>
          </w:divBdr>
          <w:divsChild>
            <w:div w:id="1765613630">
              <w:marLeft w:val="0"/>
              <w:marRight w:val="0"/>
              <w:marTop w:val="0"/>
              <w:marBottom w:val="0"/>
              <w:divBdr>
                <w:top w:val="none" w:sz="0" w:space="0" w:color="auto"/>
                <w:left w:val="none" w:sz="0" w:space="0" w:color="auto"/>
                <w:bottom w:val="none" w:sz="0" w:space="0" w:color="auto"/>
                <w:right w:val="none" w:sz="0" w:space="0" w:color="auto"/>
              </w:divBdr>
            </w:div>
          </w:divsChild>
        </w:div>
        <w:div w:id="435633538">
          <w:marLeft w:val="0"/>
          <w:marRight w:val="0"/>
          <w:marTop w:val="0"/>
          <w:marBottom w:val="0"/>
          <w:divBdr>
            <w:top w:val="none" w:sz="0" w:space="0" w:color="auto"/>
            <w:left w:val="none" w:sz="0" w:space="0" w:color="auto"/>
            <w:bottom w:val="none" w:sz="0" w:space="0" w:color="auto"/>
            <w:right w:val="none" w:sz="0" w:space="0" w:color="auto"/>
          </w:divBdr>
          <w:divsChild>
            <w:div w:id="1386761342">
              <w:marLeft w:val="-225"/>
              <w:marRight w:val="-225"/>
              <w:marTop w:val="0"/>
              <w:marBottom w:val="0"/>
              <w:divBdr>
                <w:top w:val="none" w:sz="0" w:space="0" w:color="auto"/>
                <w:left w:val="none" w:sz="0" w:space="0" w:color="auto"/>
                <w:bottom w:val="none" w:sz="0" w:space="0" w:color="auto"/>
                <w:right w:val="none" w:sz="0" w:space="0" w:color="auto"/>
              </w:divBdr>
              <w:divsChild>
                <w:div w:id="1052539913">
                  <w:marLeft w:val="0"/>
                  <w:marRight w:val="0"/>
                  <w:marTop w:val="0"/>
                  <w:marBottom w:val="0"/>
                  <w:divBdr>
                    <w:top w:val="none" w:sz="0" w:space="0" w:color="auto"/>
                    <w:left w:val="none" w:sz="0" w:space="0" w:color="auto"/>
                    <w:bottom w:val="none" w:sz="0" w:space="0" w:color="auto"/>
                    <w:right w:val="none" w:sz="0" w:space="0" w:color="auto"/>
                  </w:divBdr>
                </w:div>
                <w:div w:id="367682042">
                  <w:marLeft w:val="0"/>
                  <w:marRight w:val="0"/>
                  <w:marTop w:val="0"/>
                  <w:marBottom w:val="0"/>
                  <w:divBdr>
                    <w:top w:val="none" w:sz="0" w:space="0" w:color="auto"/>
                    <w:left w:val="none" w:sz="0" w:space="0" w:color="auto"/>
                    <w:bottom w:val="none" w:sz="0" w:space="0" w:color="auto"/>
                    <w:right w:val="none" w:sz="0" w:space="0" w:color="auto"/>
                  </w:divBdr>
                </w:div>
                <w:div w:id="1320116468">
                  <w:marLeft w:val="0"/>
                  <w:marRight w:val="0"/>
                  <w:marTop w:val="0"/>
                  <w:marBottom w:val="0"/>
                  <w:divBdr>
                    <w:top w:val="none" w:sz="0" w:space="0" w:color="auto"/>
                    <w:left w:val="none" w:sz="0" w:space="0" w:color="auto"/>
                    <w:bottom w:val="none" w:sz="0" w:space="0" w:color="auto"/>
                    <w:right w:val="none" w:sz="0" w:space="0" w:color="auto"/>
                  </w:divBdr>
                </w:div>
                <w:div w:id="287126233">
                  <w:marLeft w:val="0"/>
                  <w:marRight w:val="0"/>
                  <w:marTop w:val="0"/>
                  <w:marBottom w:val="0"/>
                  <w:divBdr>
                    <w:top w:val="none" w:sz="0" w:space="0" w:color="auto"/>
                    <w:left w:val="none" w:sz="0" w:space="0" w:color="auto"/>
                    <w:bottom w:val="none" w:sz="0" w:space="0" w:color="auto"/>
                    <w:right w:val="none" w:sz="0" w:space="0" w:color="auto"/>
                  </w:divBdr>
                </w:div>
                <w:div w:id="12297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4935">
          <w:marLeft w:val="0"/>
          <w:marRight w:val="0"/>
          <w:marTop w:val="1500"/>
          <w:marBottom w:val="1500"/>
          <w:divBdr>
            <w:top w:val="none" w:sz="0" w:space="0" w:color="auto"/>
            <w:left w:val="none" w:sz="0" w:space="0" w:color="auto"/>
            <w:bottom w:val="none" w:sz="0" w:space="0" w:color="auto"/>
            <w:right w:val="none" w:sz="0" w:space="0" w:color="auto"/>
          </w:divBdr>
          <w:divsChild>
            <w:div w:id="986252202">
              <w:marLeft w:val="-225"/>
              <w:marRight w:val="-225"/>
              <w:marTop w:val="0"/>
              <w:marBottom w:val="900"/>
              <w:divBdr>
                <w:top w:val="none" w:sz="0" w:space="0" w:color="auto"/>
                <w:left w:val="none" w:sz="0" w:space="0" w:color="auto"/>
                <w:bottom w:val="none" w:sz="0" w:space="0" w:color="auto"/>
                <w:right w:val="none" w:sz="0" w:space="0" w:color="auto"/>
              </w:divBdr>
              <w:divsChild>
                <w:div w:id="1751347213">
                  <w:marLeft w:val="0"/>
                  <w:marRight w:val="0"/>
                  <w:marTop w:val="0"/>
                  <w:marBottom w:val="0"/>
                  <w:divBdr>
                    <w:top w:val="none" w:sz="0" w:space="0" w:color="auto"/>
                    <w:left w:val="none" w:sz="0" w:space="0" w:color="auto"/>
                    <w:bottom w:val="none" w:sz="0" w:space="0" w:color="auto"/>
                    <w:right w:val="none" w:sz="0" w:space="0" w:color="auto"/>
                  </w:divBdr>
                  <w:divsChild>
                    <w:div w:id="744574831">
                      <w:marLeft w:val="-225"/>
                      <w:marRight w:val="-225"/>
                      <w:marTop w:val="0"/>
                      <w:marBottom w:val="0"/>
                      <w:divBdr>
                        <w:top w:val="none" w:sz="0" w:space="0" w:color="auto"/>
                        <w:left w:val="none" w:sz="0" w:space="0" w:color="auto"/>
                        <w:bottom w:val="none" w:sz="0" w:space="0" w:color="auto"/>
                        <w:right w:val="none" w:sz="0" w:space="0" w:color="auto"/>
                      </w:divBdr>
                      <w:divsChild>
                        <w:div w:id="1260865854">
                          <w:marLeft w:val="0"/>
                          <w:marRight w:val="0"/>
                          <w:marTop w:val="0"/>
                          <w:marBottom w:val="0"/>
                          <w:divBdr>
                            <w:top w:val="none" w:sz="0" w:space="0" w:color="auto"/>
                            <w:left w:val="none" w:sz="0" w:space="0" w:color="auto"/>
                            <w:bottom w:val="none" w:sz="0" w:space="0" w:color="auto"/>
                            <w:right w:val="none" w:sz="0" w:space="0" w:color="auto"/>
                          </w:divBdr>
                        </w:div>
                        <w:div w:id="2062248911">
                          <w:marLeft w:val="0"/>
                          <w:marRight w:val="0"/>
                          <w:marTop w:val="0"/>
                          <w:marBottom w:val="0"/>
                          <w:divBdr>
                            <w:top w:val="none" w:sz="0" w:space="0" w:color="auto"/>
                            <w:left w:val="none" w:sz="0" w:space="0" w:color="auto"/>
                            <w:bottom w:val="none" w:sz="0" w:space="0" w:color="auto"/>
                            <w:right w:val="none" w:sz="0" w:space="0" w:color="auto"/>
                          </w:divBdr>
                        </w:div>
                        <w:div w:id="284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9959">
          <w:marLeft w:val="0"/>
          <w:marRight w:val="0"/>
          <w:marTop w:val="0"/>
          <w:marBottom w:val="0"/>
          <w:divBdr>
            <w:top w:val="none" w:sz="0" w:space="0" w:color="auto"/>
            <w:left w:val="none" w:sz="0" w:space="0" w:color="auto"/>
            <w:bottom w:val="none" w:sz="0" w:space="0" w:color="auto"/>
            <w:right w:val="none" w:sz="0" w:space="0" w:color="auto"/>
          </w:divBdr>
          <w:divsChild>
            <w:div w:id="514686521">
              <w:marLeft w:val="-225"/>
              <w:marRight w:val="-225"/>
              <w:marTop w:val="0"/>
              <w:marBottom w:val="900"/>
              <w:divBdr>
                <w:top w:val="none" w:sz="0" w:space="0" w:color="auto"/>
                <w:left w:val="none" w:sz="0" w:space="0" w:color="auto"/>
                <w:bottom w:val="none" w:sz="0" w:space="0" w:color="auto"/>
                <w:right w:val="none" w:sz="0" w:space="0" w:color="auto"/>
              </w:divBdr>
              <w:divsChild>
                <w:div w:id="375935663">
                  <w:marLeft w:val="0"/>
                  <w:marRight w:val="0"/>
                  <w:marTop w:val="0"/>
                  <w:marBottom w:val="0"/>
                  <w:divBdr>
                    <w:top w:val="none" w:sz="0" w:space="0" w:color="auto"/>
                    <w:left w:val="none" w:sz="0" w:space="0" w:color="auto"/>
                    <w:bottom w:val="none" w:sz="0" w:space="0" w:color="auto"/>
                    <w:right w:val="none" w:sz="0" w:space="0" w:color="auto"/>
                  </w:divBdr>
                  <w:divsChild>
                    <w:div w:id="1652977746">
                      <w:marLeft w:val="-225"/>
                      <w:marRight w:val="-225"/>
                      <w:marTop w:val="0"/>
                      <w:marBottom w:val="0"/>
                      <w:divBdr>
                        <w:top w:val="none" w:sz="0" w:space="0" w:color="auto"/>
                        <w:left w:val="none" w:sz="0" w:space="0" w:color="auto"/>
                        <w:bottom w:val="none" w:sz="0" w:space="0" w:color="auto"/>
                        <w:right w:val="none" w:sz="0" w:space="0" w:color="auto"/>
                      </w:divBdr>
                      <w:divsChild>
                        <w:div w:id="488598944">
                          <w:marLeft w:val="0"/>
                          <w:marRight w:val="0"/>
                          <w:marTop w:val="0"/>
                          <w:marBottom w:val="0"/>
                          <w:divBdr>
                            <w:top w:val="none" w:sz="0" w:space="0" w:color="auto"/>
                            <w:left w:val="none" w:sz="0" w:space="0" w:color="auto"/>
                            <w:bottom w:val="none" w:sz="0" w:space="0" w:color="auto"/>
                            <w:right w:val="none" w:sz="0" w:space="0" w:color="auto"/>
                          </w:divBdr>
                        </w:div>
                        <w:div w:id="12195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8809">
          <w:marLeft w:val="0"/>
          <w:marRight w:val="0"/>
          <w:marTop w:val="0"/>
          <w:marBottom w:val="0"/>
          <w:divBdr>
            <w:top w:val="none" w:sz="0" w:space="0" w:color="auto"/>
            <w:left w:val="none" w:sz="0" w:space="0" w:color="auto"/>
            <w:bottom w:val="none" w:sz="0" w:space="0" w:color="auto"/>
            <w:right w:val="none" w:sz="0" w:space="0" w:color="auto"/>
          </w:divBdr>
          <w:divsChild>
            <w:div w:id="1694451386">
              <w:marLeft w:val="-225"/>
              <w:marRight w:val="-225"/>
              <w:marTop w:val="0"/>
              <w:marBottom w:val="0"/>
              <w:divBdr>
                <w:top w:val="none" w:sz="0" w:space="0" w:color="auto"/>
                <w:left w:val="none" w:sz="0" w:space="0" w:color="auto"/>
                <w:bottom w:val="none" w:sz="0" w:space="0" w:color="auto"/>
                <w:right w:val="none" w:sz="0" w:space="0" w:color="auto"/>
              </w:divBdr>
              <w:divsChild>
                <w:div w:id="1470854331">
                  <w:marLeft w:val="0"/>
                  <w:marRight w:val="0"/>
                  <w:marTop w:val="0"/>
                  <w:marBottom w:val="0"/>
                  <w:divBdr>
                    <w:top w:val="none" w:sz="0" w:space="0" w:color="auto"/>
                    <w:left w:val="none" w:sz="0" w:space="0" w:color="auto"/>
                    <w:bottom w:val="none" w:sz="0" w:space="0" w:color="auto"/>
                    <w:right w:val="none" w:sz="0" w:space="0" w:color="auto"/>
                  </w:divBdr>
                  <w:divsChild>
                    <w:div w:id="354695411">
                      <w:marLeft w:val="0"/>
                      <w:marRight w:val="0"/>
                      <w:marTop w:val="0"/>
                      <w:marBottom w:val="0"/>
                      <w:divBdr>
                        <w:top w:val="none" w:sz="0" w:space="0" w:color="auto"/>
                        <w:left w:val="none" w:sz="0" w:space="0" w:color="auto"/>
                        <w:bottom w:val="none" w:sz="0" w:space="0" w:color="auto"/>
                        <w:right w:val="none" w:sz="0" w:space="0" w:color="auto"/>
                      </w:divBdr>
                    </w:div>
                    <w:div w:id="1371614782">
                      <w:marLeft w:val="0"/>
                      <w:marRight w:val="0"/>
                      <w:marTop w:val="0"/>
                      <w:marBottom w:val="0"/>
                      <w:divBdr>
                        <w:top w:val="none" w:sz="0" w:space="0" w:color="auto"/>
                        <w:left w:val="none" w:sz="0" w:space="0" w:color="auto"/>
                        <w:bottom w:val="none" w:sz="0" w:space="0" w:color="auto"/>
                        <w:right w:val="none" w:sz="0" w:space="0" w:color="auto"/>
                      </w:divBdr>
                    </w:div>
                    <w:div w:id="622879877">
                      <w:marLeft w:val="0"/>
                      <w:marRight w:val="0"/>
                      <w:marTop w:val="0"/>
                      <w:marBottom w:val="0"/>
                      <w:divBdr>
                        <w:top w:val="none" w:sz="0" w:space="0" w:color="auto"/>
                        <w:left w:val="none" w:sz="0" w:space="0" w:color="auto"/>
                        <w:bottom w:val="none" w:sz="0" w:space="0" w:color="auto"/>
                        <w:right w:val="none" w:sz="0" w:space="0" w:color="auto"/>
                      </w:divBdr>
                    </w:div>
                  </w:divsChild>
                </w:div>
                <w:div w:id="12153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9523">
          <w:marLeft w:val="0"/>
          <w:marRight w:val="0"/>
          <w:marTop w:val="0"/>
          <w:marBottom w:val="0"/>
          <w:divBdr>
            <w:top w:val="none" w:sz="0" w:space="0" w:color="auto"/>
            <w:left w:val="none" w:sz="0" w:space="0" w:color="auto"/>
            <w:bottom w:val="none" w:sz="0" w:space="0" w:color="auto"/>
            <w:right w:val="none" w:sz="0" w:space="0" w:color="auto"/>
          </w:divBdr>
          <w:divsChild>
            <w:div w:id="97993606">
              <w:marLeft w:val="-225"/>
              <w:marRight w:val="-225"/>
              <w:marTop w:val="0"/>
              <w:marBottom w:val="900"/>
              <w:divBdr>
                <w:top w:val="none" w:sz="0" w:space="0" w:color="auto"/>
                <w:left w:val="none" w:sz="0" w:space="0" w:color="auto"/>
                <w:bottom w:val="none" w:sz="0" w:space="0" w:color="auto"/>
                <w:right w:val="none" w:sz="0" w:space="0" w:color="auto"/>
              </w:divBdr>
              <w:divsChild>
                <w:div w:id="1617324717">
                  <w:marLeft w:val="0"/>
                  <w:marRight w:val="0"/>
                  <w:marTop w:val="0"/>
                  <w:marBottom w:val="0"/>
                  <w:divBdr>
                    <w:top w:val="none" w:sz="0" w:space="0" w:color="auto"/>
                    <w:left w:val="none" w:sz="0" w:space="0" w:color="auto"/>
                    <w:bottom w:val="none" w:sz="0" w:space="0" w:color="auto"/>
                    <w:right w:val="none" w:sz="0" w:space="0" w:color="auto"/>
                  </w:divBdr>
                  <w:divsChild>
                    <w:div w:id="1633948241">
                      <w:marLeft w:val="-225"/>
                      <w:marRight w:val="-225"/>
                      <w:marTop w:val="0"/>
                      <w:marBottom w:val="0"/>
                      <w:divBdr>
                        <w:top w:val="none" w:sz="0" w:space="0" w:color="auto"/>
                        <w:left w:val="none" w:sz="0" w:space="0" w:color="auto"/>
                        <w:bottom w:val="none" w:sz="0" w:space="0" w:color="auto"/>
                        <w:right w:val="none" w:sz="0" w:space="0" w:color="auto"/>
                      </w:divBdr>
                      <w:divsChild>
                        <w:div w:id="2051411912">
                          <w:marLeft w:val="0"/>
                          <w:marRight w:val="0"/>
                          <w:marTop w:val="0"/>
                          <w:marBottom w:val="0"/>
                          <w:divBdr>
                            <w:top w:val="none" w:sz="0" w:space="0" w:color="auto"/>
                            <w:left w:val="none" w:sz="0" w:space="0" w:color="auto"/>
                            <w:bottom w:val="none" w:sz="0" w:space="0" w:color="auto"/>
                            <w:right w:val="none" w:sz="0" w:space="0" w:color="auto"/>
                          </w:divBdr>
                          <w:divsChild>
                            <w:div w:id="54163454">
                              <w:marLeft w:val="-225"/>
                              <w:marRight w:val="-225"/>
                              <w:marTop w:val="0"/>
                              <w:marBottom w:val="0"/>
                              <w:divBdr>
                                <w:top w:val="none" w:sz="0" w:space="0" w:color="auto"/>
                                <w:left w:val="none" w:sz="0" w:space="0" w:color="auto"/>
                                <w:bottom w:val="none" w:sz="0" w:space="0" w:color="auto"/>
                                <w:right w:val="none" w:sz="0" w:space="0" w:color="auto"/>
                              </w:divBdr>
                              <w:divsChild>
                                <w:div w:id="879782724">
                                  <w:marLeft w:val="0"/>
                                  <w:marRight w:val="0"/>
                                  <w:marTop w:val="0"/>
                                  <w:marBottom w:val="0"/>
                                  <w:divBdr>
                                    <w:top w:val="none" w:sz="0" w:space="0" w:color="auto"/>
                                    <w:left w:val="none" w:sz="0" w:space="0" w:color="auto"/>
                                    <w:bottom w:val="none" w:sz="0" w:space="0" w:color="auto"/>
                                    <w:right w:val="none" w:sz="0" w:space="0" w:color="auto"/>
                                  </w:divBdr>
                                </w:div>
                                <w:div w:id="10067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158">
                          <w:marLeft w:val="0"/>
                          <w:marRight w:val="0"/>
                          <w:marTop w:val="0"/>
                          <w:marBottom w:val="0"/>
                          <w:divBdr>
                            <w:top w:val="none" w:sz="0" w:space="0" w:color="auto"/>
                            <w:left w:val="none" w:sz="0" w:space="0" w:color="auto"/>
                            <w:bottom w:val="none" w:sz="0" w:space="0" w:color="auto"/>
                            <w:right w:val="none" w:sz="0" w:space="0" w:color="auto"/>
                          </w:divBdr>
                          <w:divsChild>
                            <w:div w:id="821389002">
                              <w:marLeft w:val="-225"/>
                              <w:marRight w:val="-225"/>
                              <w:marTop w:val="0"/>
                              <w:marBottom w:val="0"/>
                              <w:divBdr>
                                <w:top w:val="none" w:sz="0" w:space="0" w:color="auto"/>
                                <w:left w:val="none" w:sz="0" w:space="0" w:color="auto"/>
                                <w:bottom w:val="none" w:sz="0" w:space="0" w:color="auto"/>
                                <w:right w:val="none" w:sz="0" w:space="0" w:color="auto"/>
                              </w:divBdr>
                              <w:divsChild>
                                <w:div w:id="1772041740">
                                  <w:marLeft w:val="0"/>
                                  <w:marRight w:val="0"/>
                                  <w:marTop w:val="0"/>
                                  <w:marBottom w:val="0"/>
                                  <w:divBdr>
                                    <w:top w:val="none" w:sz="0" w:space="0" w:color="auto"/>
                                    <w:left w:val="none" w:sz="0" w:space="0" w:color="auto"/>
                                    <w:bottom w:val="none" w:sz="0" w:space="0" w:color="auto"/>
                                    <w:right w:val="none" w:sz="0" w:space="0" w:color="auto"/>
                                  </w:divBdr>
                                </w:div>
                                <w:div w:id="21311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8075">
                          <w:marLeft w:val="0"/>
                          <w:marRight w:val="0"/>
                          <w:marTop w:val="0"/>
                          <w:marBottom w:val="0"/>
                          <w:divBdr>
                            <w:top w:val="none" w:sz="0" w:space="0" w:color="auto"/>
                            <w:left w:val="none" w:sz="0" w:space="0" w:color="auto"/>
                            <w:bottom w:val="none" w:sz="0" w:space="0" w:color="auto"/>
                            <w:right w:val="none" w:sz="0" w:space="0" w:color="auto"/>
                          </w:divBdr>
                          <w:divsChild>
                            <w:div w:id="1106922360">
                              <w:marLeft w:val="-225"/>
                              <w:marRight w:val="-225"/>
                              <w:marTop w:val="0"/>
                              <w:marBottom w:val="0"/>
                              <w:divBdr>
                                <w:top w:val="none" w:sz="0" w:space="0" w:color="auto"/>
                                <w:left w:val="none" w:sz="0" w:space="0" w:color="auto"/>
                                <w:bottom w:val="none" w:sz="0" w:space="0" w:color="auto"/>
                                <w:right w:val="none" w:sz="0" w:space="0" w:color="auto"/>
                              </w:divBdr>
                              <w:divsChild>
                                <w:div w:id="864565495">
                                  <w:marLeft w:val="0"/>
                                  <w:marRight w:val="0"/>
                                  <w:marTop w:val="0"/>
                                  <w:marBottom w:val="0"/>
                                  <w:divBdr>
                                    <w:top w:val="none" w:sz="0" w:space="0" w:color="auto"/>
                                    <w:left w:val="none" w:sz="0" w:space="0" w:color="auto"/>
                                    <w:bottom w:val="none" w:sz="0" w:space="0" w:color="auto"/>
                                    <w:right w:val="none" w:sz="0" w:space="0" w:color="auto"/>
                                  </w:divBdr>
                                </w:div>
                                <w:div w:id="16939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3793">
                      <w:marLeft w:val="-225"/>
                      <w:marRight w:val="-225"/>
                      <w:marTop w:val="0"/>
                      <w:marBottom w:val="0"/>
                      <w:divBdr>
                        <w:top w:val="none" w:sz="0" w:space="0" w:color="auto"/>
                        <w:left w:val="none" w:sz="0" w:space="0" w:color="auto"/>
                        <w:bottom w:val="none" w:sz="0" w:space="0" w:color="auto"/>
                        <w:right w:val="none" w:sz="0" w:space="0" w:color="auto"/>
                      </w:divBdr>
                      <w:divsChild>
                        <w:div w:id="436562160">
                          <w:marLeft w:val="0"/>
                          <w:marRight w:val="0"/>
                          <w:marTop w:val="0"/>
                          <w:marBottom w:val="0"/>
                          <w:divBdr>
                            <w:top w:val="none" w:sz="0" w:space="0" w:color="auto"/>
                            <w:left w:val="none" w:sz="0" w:space="0" w:color="auto"/>
                            <w:bottom w:val="none" w:sz="0" w:space="0" w:color="auto"/>
                            <w:right w:val="none" w:sz="0" w:space="0" w:color="auto"/>
                          </w:divBdr>
                          <w:divsChild>
                            <w:div w:id="646014724">
                              <w:marLeft w:val="-225"/>
                              <w:marRight w:val="-225"/>
                              <w:marTop w:val="0"/>
                              <w:marBottom w:val="0"/>
                              <w:divBdr>
                                <w:top w:val="none" w:sz="0" w:space="0" w:color="auto"/>
                                <w:left w:val="none" w:sz="0" w:space="0" w:color="auto"/>
                                <w:bottom w:val="none" w:sz="0" w:space="0" w:color="auto"/>
                                <w:right w:val="none" w:sz="0" w:space="0" w:color="auto"/>
                              </w:divBdr>
                              <w:divsChild>
                                <w:div w:id="810250229">
                                  <w:marLeft w:val="0"/>
                                  <w:marRight w:val="0"/>
                                  <w:marTop w:val="0"/>
                                  <w:marBottom w:val="0"/>
                                  <w:divBdr>
                                    <w:top w:val="none" w:sz="0" w:space="0" w:color="auto"/>
                                    <w:left w:val="none" w:sz="0" w:space="0" w:color="auto"/>
                                    <w:bottom w:val="none" w:sz="0" w:space="0" w:color="auto"/>
                                    <w:right w:val="none" w:sz="0" w:space="0" w:color="auto"/>
                                  </w:divBdr>
                                </w:div>
                                <w:div w:id="11625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7551">
                          <w:marLeft w:val="0"/>
                          <w:marRight w:val="0"/>
                          <w:marTop w:val="0"/>
                          <w:marBottom w:val="0"/>
                          <w:divBdr>
                            <w:top w:val="none" w:sz="0" w:space="0" w:color="auto"/>
                            <w:left w:val="none" w:sz="0" w:space="0" w:color="auto"/>
                            <w:bottom w:val="none" w:sz="0" w:space="0" w:color="auto"/>
                            <w:right w:val="none" w:sz="0" w:space="0" w:color="auto"/>
                          </w:divBdr>
                          <w:divsChild>
                            <w:div w:id="2033992088">
                              <w:marLeft w:val="-225"/>
                              <w:marRight w:val="-225"/>
                              <w:marTop w:val="0"/>
                              <w:marBottom w:val="0"/>
                              <w:divBdr>
                                <w:top w:val="none" w:sz="0" w:space="0" w:color="auto"/>
                                <w:left w:val="none" w:sz="0" w:space="0" w:color="auto"/>
                                <w:bottom w:val="none" w:sz="0" w:space="0" w:color="auto"/>
                                <w:right w:val="none" w:sz="0" w:space="0" w:color="auto"/>
                              </w:divBdr>
                              <w:divsChild>
                                <w:div w:id="1729301344">
                                  <w:marLeft w:val="0"/>
                                  <w:marRight w:val="0"/>
                                  <w:marTop w:val="0"/>
                                  <w:marBottom w:val="0"/>
                                  <w:divBdr>
                                    <w:top w:val="none" w:sz="0" w:space="0" w:color="auto"/>
                                    <w:left w:val="none" w:sz="0" w:space="0" w:color="auto"/>
                                    <w:bottom w:val="none" w:sz="0" w:space="0" w:color="auto"/>
                                    <w:right w:val="none" w:sz="0" w:space="0" w:color="auto"/>
                                  </w:divBdr>
                                </w:div>
                                <w:div w:id="16091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145">
                          <w:marLeft w:val="0"/>
                          <w:marRight w:val="0"/>
                          <w:marTop w:val="0"/>
                          <w:marBottom w:val="0"/>
                          <w:divBdr>
                            <w:top w:val="none" w:sz="0" w:space="0" w:color="auto"/>
                            <w:left w:val="none" w:sz="0" w:space="0" w:color="auto"/>
                            <w:bottom w:val="none" w:sz="0" w:space="0" w:color="auto"/>
                            <w:right w:val="none" w:sz="0" w:space="0" w:color="auto"/>
                          </w:divBdr>
                          <w:divsChild>
                            <w:div w:id="361829517">
                              <w:marLeft w:val="-225"/>
                              <w:marRight w:val="-225"/>
                              <w:marTop w:val="0"/>
                              <w:marBottom w:val="0"/>
                              <w:divBdr>
                                <w:top w:val="none" w:sz="0" w:space="0" w:color="auto"/>
                                <w:left w:val="none" w:sz="0" w:space="0" w:color="auto"/>
                                <w:bottom w:val="none" w:sz="0" w:space="0" w:color="auto"/>
                                <w:right w:val="none" w:sz="0" w:space="0" w:color="auto"/>
                              </w:divBdr>
                              <w:divsChild>
                                <w:div w:id="1921022949">
                                  <w:marLeft w:val="0"/>
                                  <w:marRight w:val="0"/>
                                  <w:marTop w:val="0"/>
                                  <w:marBottom w:val="0"/>
                                  <w:divBdr>
                                    <w:top w:val="none" w:sz="0" w:space="0" w:color="auto"/>
                                    <w:left w:val="none" w:sz="0" w:space="0" w:color="auto"/>
                                    <w:bottom w:val="none" w:sz="0" w:space="0" w:color="auto"/>
                                    <w:right w:val="none" w:sz="0" w:space="0" w:color="auto"/>
                                  </w:divBdr>
                                </w:div>
                                <w:div w:id="1056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48045">
                      <w:marLeft w:val="-225"/>
                      <w:marRight w:val="-225"/>
                      <w:marTop w:val="0"/>
                      <w:marBottom w:val="0"/>
                      <w:divBdr>
                        <w:top w:val="none" w:sz="0" w:space="0" w:color="auto"/>
                        <w:left w:val="none" w:sz="0" w:space="0" w:color="auto"/>
                        <w:bottom w:val="none" w:sz="0" w:space="0" w:color="auto"/>
                        <w:right w:val="none" w:sz="0" w:space="0" w:color="auto"/>
                      </w:divBdr>
                      <w:divsChild>
                        <w:div w:id="1909613160">
                          <w:marLeft w:val="0"/>
                          <w:marRight w:val="0"/>
                          <w:marTop w:val="0"/>
                          <w:marBottom w:val="0"/>
                          <w:divBdr>
                            <w:top w:val="none" w:sz="0" w:space="0" w:color="auto"/>
                            <w:left w:val="none" w:sz="0" w:space="0" w:color="auto"/>
                            <w:bottom w:val="none" w:sz="0" w:space="0" w:color="auto"/>
                            <w:right w:val="none" w:sz="0" w:space="0" w:color="auto"/>
                          </w:divBdr>
                          <w:divsChild>
                            <w:div w:id="441073651">
                              <w:marLeft w:val="-225"/>
                              <w:marRight w:val="-225"/>
                              <w:marTop w:val="0"/>
                              <w:marBottom w:val="0"/>
                              <w:divBdr>
                                <w:top w:val="none" w:sz="0" w:space="0" w:color="auto"/>
                                <w:left w:val="none" w:sz="0" w:space="0" w:color="auto"/>
                                <w:bottom w:val="none" w:sz="0" w:space="0" w:color="auto"/>
                                <w:right w:val="none" w:sz="0" w:space="0" w:color="auto"/>
                              </w:divBdr>
                              <w:divsChild>
                                <w:div w:id="995037571">
                                  <w:marLeft w:val="0"/>
                                  <w:marRight w:val="0"/>
                                  <w:marTop w:val="0"/>
                                  <w:marBottom w:val="0"/>
                                  <w:divBdr>
                                    <w:top w:val="none" w:sz="0" w:space="0" w:color="auto"/>
                                    <w:left w:val="none" w:sz="0" w:space="0" w:color="auto"/>
                                    <w:bottom w:val="none" w:sz="0" w:space="0" w:color="auto"/>
                                    <w:right w:val="none" w:sz="0" w:space="0" w:color="auto"/>
                                  </w:divBdr>
                                </w:div>
                                <w:div w:id="16090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930">
                          <w:marLeft w:val="0"/>
                          <w:marRight w:val="0"/>
                          <w:marTop w:val="0"/>
                          <w:marBottom w:val="0"/>
                          <w:divBdr>
                            <w:top w:val="none" w:sz="0" w:space="0" w:color="auto"/>
                            <w:left w:val="none" w:sz="0" w:space="0" w:color="auto"/>
                            <w:bottom w:val="none" w:sz="0" w:space="0" w:color="auto"/>
                            <w:right w:val="none" w:sz="0" w:space="0" w:color="auto"/>
                          </w:divBdr>
                          <w:divsChild>
                            <w:div w:id="1748460416">
                              <w:marLeft w:val="-225"/>
                              <w:marRight w:val="-225"/>
                              <w:marTop w:val="0"/>
                              <w:marBottom w:val="0"/>
                              <w:divBdr>
                                <w:top w:val="none" w:sz="0" w:space="0" w:color="auto"/>
                                <w:left w:val="none" w:sz="0" w:space="0" w:color="auto"/>
                                <w:bottom w:val="none" w:sz="0" w:space="0" w:color="auto"/>
                                <w:right w:val="none" w:sz="0" w:space="0" w:color="auto"/>
                              </w:divBdr>
                              <w:divsChild>
                                <w:div w:id="1237323071">
                                  <w:marLeft w:val="0"/>
                                  <w:marRight w:val="0"/>
                                  <w:marTop w:val="0"/>
                                  <w:marBottom w:val="0"/>
                                  <w:divBdr>
                                    <w:top w:val="none" w:sz="0" w:space="0" w:color="auto"/>
                                    <w:left w:val="none" w:sz="0" w:space="0" w:color="auto"/>
                                    <w:bottom w:val="none" w:sz="0" w:space="0" w:color="auto"/>
                                    <w:right w:val="none" w:sz="0" w:space="0" w:color="auto"/>
                                  </w:divBdr>
                                </w:div>
                                <w:div w:id="11172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4176">
                          <w:marLeft w:val="0"/>
                          <w:marRight w:val="0"/>
                          <w:marTop w:val="0"/>
                          <w:marBottom w:val="0"/>
                          <w:divBdr>
                            <w:top w:val="none" w:sz="0" w:space="0" w:color="auto"/>
                            <w:left w:val="none" w:sz="0" w:space="0" w:color="auto"/>
                            <w:bottom w:val="none" w:sz="0" w:space="0" w:color="auto"/>
                            <w:right w:val="none" w:sz="0" w:space="0" w:color="auto"/>
                          </w:divBdr>
                          <w:divsChild>
                            <w:div w:id="2067679152">
                              <w:marLeft w:val="-225"/>
                              <w:marRight w:val="-225"/>
                              <w:marTop w:val="0"/>
                              <w:marBottom w:val="0"/>
                              <w:divBdr>
                                <w:top w:val="none" w:sz="0" w:space="0" w:color="auto"/>
                                <w:left w:val="none" w:sz="0" w:space="0" w:color="auto"/>
                                <w:bottom w:val="none" w:sz="0" w:space="0" w:color="auto"/>
                                <w:right w:val="none" w:sz="0" w:space="0" w:color="auto"/>
                              </w:divBdr>
                              <w:divsChild>
                                <w:div w:id="1202791528">
                                  <w:marLeft w:val="0"/>
                                  <w:marRight w:val="0"/>
                                  <w:marTop w:val="0"/>
                                  <w:marBottom w:val="0"/>
                                  <w:divBdr>
                                    <w:top w:val="none" w:sz="0" w:space="0" w:color="auto"/>
                                    <w:left w:val="none" w:sz="0" w:space="0" w:color="auto"/>
                                    <w:bottom w:val="none" w:sz="0" w:space="0" w:color="auto"/>
                                    <w:right w:val="none" w:sz="0" w:space="0" w:color="auto"/>
                                  </w:divBdr>
                                </w:div>
                                <w:div w:id="7807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988">
          <w:marLeft w:val="0"/>
          <w:marRight w:val="0"/>
          <w:marTop w:val="0"/>
          <w:marBottom w:val="0"/>
          <w:divBdr>
            <w:top w:val="none" w:sz="0" w:space="0" w:color="auto"/>
            <w:left w:val="none" w:sz="0" w:space="0" w:color="auto"/>
            <w:bottom w:val="none" w:sz="0" w:space="0" w:color="auto"/>
            <w:right w:val="none" w:sz="0" w:space="0" w:color="auto"/>
          </w:divBdr>
          <w:divsChild>
            <w:div w:id="38823932">
              <w:marLeft w:val="-225"/>
              <w:marRight w:val="-225"/>
              <w:marTop w:val="0"/>
              <w:marBottom w:val="900"/>
              <w:divBdr>
                <w:top w:val="none" w:sz="0" w:space="0" w:color="auto"/>
                <w:left w:val="none" w:sz="0" w:space="0" w:color="auto"/>
                <w:bottom w:val="none" w:sz="0" w:space="0" w:color="auto"/>
                <w:right w:val="none" w:sz="0" w:space="0" w:color="auto"/>
              </w:divBdr>
              <w:divsChild>
                <w:div w:id="204177033">
                  <w:marLeft w:val="0"/>
                  <w:marRight w:val="0"/>
                  <w:marTop w:val="0"/>
                  <w:marBottom w:val="0"/>
                  <w:divBdr>
                    <w:top w:val="none" w:sz="0" w:space="0" w:color="auto"/>
                    <w:left w:val="none" w:sz="0" w:space="0" w:color="auto"/>
                    <w:bottom w:val="none" w:sz="0" w:space="0" w:color="auto"/>
                    <w:right w:val="none" w:sz="0" w:space="0" w:color="auto"/>
                  </w:divBdr>
                  <w:divsChild>
                    <w:div w:id="343286504">
                      <w:marLeft w:val="-225"/>
                      <w:marRight w:val="-225"/>
                      <w:marTop w:val="0"/>
                      <w:marBottom w:val="0"/>
                      <w:divBdr>
                        <w:top w:val="none" w:sz="0" w:space="0" w:color="auto"/>
                        <w:left w:val="none" w:sz="0" w:space="0" w:color="auto"/>
                        <w:bottom w:val="none" w:sz="0" w:space="0" w:color="auto"/>
                        <w:right w:val="none" w:sz="0" w:space="0" w:color="auto"/>
                      </w:divBdr>
                      <w:divsChild>
                        <w:div w:id="1803687429">
                          <w:marLeft w:val="0"/>
                          <w:marRight w:val="0"/>
                          <w:marTop w:val="0"/>
                          <w:marBottom w:val="0"/>
                          <w:divBdr>
                            <w:top w:val="none" w:sz="0" w:space="0" w:color="auto"/>
                            <w:left w:val="none" w:sz="0" w:space="0" w:color="auto"/>
                            <w:bottom w:val="none" w:sz="0" w:space="0" w:color="auto"/>
                            <w:right w:val="none" w:sz="0" w:space="0" w:color="auto"/>
                          </w:divBdr>
                          <w:divsChild>
                            <w:div w:id="191696583">
                              <w:marLeft w:val="-225"/>
                              <w:marRight w:val="-225"/>
                              <w:marTop w:val="0"/>
                              <w:marBottom w:val="0"/>
                              <w:divBdr>
                                <w:top w:val="none" w:sz="0" w:space="0" w:color="auto"/>
                                <w:left w:val="none" w:sz="0" w:space="0" w:color="auto"/>
                                <w:bottom w:val="none" w:sz="0" w:space="0" w:color="auto"/>
                                <w:right w:val="none" w:sz="0" w:space="0" w:color="auto"/>
                              </w:divBdr>
                              <w:divsChild>
                                <w:div w:id="1115175178">
                                  <w:marLeft w:val="0"/>
                                  <w:marRight w:val="0"/>
                                  <w:marTop w:val="0"/>
                                  <w:marBottom w:val="0"/>
                                  <w:divBdr>
                                    <w:top w:val="none" w:sz="0" w:space="0" w:color="auto"/>
                                    <w:left w:val="none" w:sz="0" w:space="0" w:color="auto"/>
                                    <w:bottom w:val="none" w:sz="0" w:space="0" w:color="auto"/>
                                    <w:right w:val="none" w:sz="0" w:space="0" w:color="auto"/>
                                  </w:divBdr>
                                </w:div>
                                <w:div w:id="14727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923">
                          <w:marLeft w:val="0"/>
                          <w:marRight w:val="0"/>
                          <w:marTop w:val="0"/>
                          <w:marBottom w:val="0"/>
                          <w:divBdr>
                            <w:top w:val="none" w:sz="0" w:space="0" w:color="auto"/>
                            <w:left w:val="none" w:sz="0" w:space="0" w:color="auto"/>
                            <w:bottom w:val="none" w:sz="0" w:space="0" w:color="auto"/>
                            <w:right w:val="none" w:sz="0" w:space="0" w:color="auto"/>
                          </w:divBdr>
                          <w:divsChild>
                            <w:div w:id="1338072268">
                              <w:marLeft w:val="-225"/>
                              <w:marRight w:val="-225"/>
                              <w:marTop w:val="0"/>
                              <w:marBottom w:val="0"/>
                              <w:divBdr>
                                <w:top w:val="none" w:sz="0" w:space="0" w:color="auto"/>
                                <w:left w:val="none" w:sz="0" w:space="0" w:color="auto"/>
                                <w:bottom w:val="none" w:sz="0" w:space="0" w:color="auto"/>
                                <w:right w:val="none" w:sz="0" w:space="0" w:color="auto"/>
                              </w:divBdr>
                              <w:divsChild>
                                <w:div w:id="1435051068">
                                  <w:marLeft w:val="0"/>
                                  <w:marRight w:val="0"/>
                                  <w:marTop w:val="0"/>
                                  <w:marBottom w:val="0"/>
                                  <w:divBdr>
                                    <w:top w:val="none" w:sz="0" w:space="0" w:color="auto"/>
                                    <w:left w:val="none" w:sz="0" w:space="0" w:color="auto"/>
                                    <w:bottom w:val="none" w:sz="0" w:space="0" w:color="auto"/>
                                    <w:right w:val="none" w:sz="0" w:space="0" w:color="auto"/>
                                  </w:divBdr>
                                </w:div>
                                <w:div w:id="7064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7354">
                          <w:marLeft w:val="0"/>
                          <w:marRight w:val="0"/>
                          <w:marTop w:val="0"/>
                          <w:marBottom w:val="0"/>
                          <w:divBdr>
                            <w:top w:val="none" w:sz="0" w:space="0" w:color="auto"/>
                            <w:left w:val="none" w:sz="0" w:space="0" w:color="auto"/>
                            <w:bottom w:val="none" w:sz="0" w:space="0" w:color="auto"/>
                            <w:right w:val="none" w:sz="0" w:space="0" w:color="auto"/>
                          </w:divBdr>
                          <w:divsChild>
                            <w:div w:id="608120409">
                              <w:marLeft w:val="-225"/>
                              <w:marRight w:val="-225"/>
                              <w:marTop w:val="0"/>
                              <w:marBottom w:val="0"/>
                              <w:divBdr>
                                <w:top w:val="none" w:sz="0" w:space="0" w:color="auto"/>
                                <w:left w:val="none" w:sz="0" w:space="0" w:color="auto"/>
                                <w:bottom w:val="none" w:sz="0" w:space="0" w:color="auto"/>
                                <w:right w:val="none" w:sz="0" w:space="0" w:color="auto"/>
                              </w:divBdr>
                              <w:divsChild>
                                <w:div w:id="446437843">
                                  <w:marLeft w:val="0"/>
                                  <w:marRight w:val="0"/>
                                  <w:marTop w:val="0"/>
                                  <w:marBottom w:val="0"/>
                                  <w:divBdr>
                                    <w:top w:val="none" w:sz="0" w:space="0" w:color="auto"/>
                                    <w:left w:val="none" w:sz="0" w:space="0" w:color="auto"/>
                                    <w:bottom w:val="none" w:sz="0" w:space="0" w:color="auto"/>
                                    <w:right w:val="none" w:sz="0" w:space="0" w:color="auto"/>
                                  </w:divBdr>
                                </w:div>
                                <w:div w:id="12481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98100">
      <w:bodyDiv w:val="1"/>
      <w:marLeft w:val="0"/>
      <w:marRight w:val="0"/>
      <w:marTop w:val="0"/>
      <w:marBottom w:val="0"/>
      <w:divBdr>
        <w:top w:val="none" w:sz="0" w:space="0" w:color="auto"/>
        <w:left w:val="none" w:sz="0" w:space="0" w:color="auto"/>
        <w:bottom w:val="none" w:sz="0" w:space="0" w:color="auto"/>
        <w:right w:val="none" w:sz="0" w:space="0" w:color="auto"/>
      </w:divBdr>
    </w:div>
    <w:div w:id="1787309101">
      <w:bodyDiv w:val="1"/>
      <w:marLeft w:val="0"/>
      <w:marRight w:val="0"/>
      <w:marTop w:val="0"/>
      <w:marBottom w:val="0"/>
      <w:divBdr>
        <w:top w:val="none" w:sz="0" w:space="0" w:color="auto"/>
        <w:left w:val="none" w:sz="0" w:space="0" w:color="auto"/>
        <w:bottom w:val="none" w:sz="0" w:space="0" w:color="auto"/>
        <w:right w:val="none" w:sz="0" w:space="0" w:color="auto"/>
      </w:divBdr>
    </w:div>
    <w:div w:id="1792551630">
      <w:bodyDiv w:val="1"/>
      <w:marLeft w:val="0"/>
      <w:marRight w:val="0"/>
      <w:marTop w:val="0"/>
      <w:marBottom w:val="0"/>
      <w:divBdr>
        <w:top w:val="none" w:sz="0" w:space="0" w:color="auto"/>
        <w:left w:val="none" w:sz="0" w:space="0" w:color="auto"/>
        <w:bottom w:val="none" w:sz="0" w:space="0" w:color="auto"/>
        <w:right w:val="none" w:sz="0" w:space="0" w:color="auto"/>
      </w:divBdr>
      <w:divsChild>
        <w:div w:id="2001807594">
          <w:marLeft w:val="0"/>
          <w:marRight w:val="0"/>
          <w:marTop w:val="0"/>
          <w:marBottom w:val="0"/>
          <w:divBdr>
            <w:top w:val="none" w:sz="0" w:space="0" w:color="auto"/>
            <w:left w:val="none" w:sz="0" w:space="0" w:color="auto"/>
            <w:bottom w:val="none" w:sz="0" w:space="0" w:color="auto"/>
            <w:right w:val="none" w:sz="0" w:space="0" w:color="auto"/>
          </w:divBdr>
        </w:div>
        <w:div w:id="1023559471">
          <w:marLeft w:val="-225"/>
          <w:marRight w:val="-225"/>
          <w:marTop w:val="0"/>
          <w:marBottom w:val="0"/>
          <w:divBdr>
            <w:top w:val="none" w:sz="0" w:space="0" w:color="auto"/>
            <w:left w:val="none" w:sz="0" w:space="0" w:color="auto"/>
            <w:bottom w:val="none" w:sz="0" w:space="0" w:color="auto"/>
            <w:right w:val="none" w:sz="0" w:space="0" w:color="auto"/>
          </w:divBdr>
          <w:divsChild>
            <w:div w:id="739979697">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8972">
      <w:bodyDiv w:val="1"/>
      <w:marLeft w:val="0"/>
      <w:marRight w:val="0"/>
      <w:marTop w:val="0"/>
      <w:marBottom w:val="0"/>
      <w:divBdr>
        <w:top w:val="none" w:sz="0" w:space="0" w:color="auto"/>
        <w:left w:val="none" w:sz="0" w:space="0" w:color="auto"/>
        <w:bottom w:val="none" w:sz="0" w:space="0" w:color="auto"/>
        <w:right w:val="none" w:sz="0" w:space="0" w:color="auto"/>
      </w:divBdr>
    </w:div>
    <w:div w:id="1808545688">
      <w:bodyDiv w:val="1"/>
      <w:marLeft w:val="0"/>
      <w:marRight w:val="0"/>
      <w:marTop w:val="0"/>
      <w:marBottom w:val="0"/>
      <w:divBdr>
        <w:top w:val="none" w:sz="0" w:space="0" w:color="auto"/>
        <w:left w:val="none" w:sz="0" w:space="0" w:color="auto"/>
        <w:bottom w:val="none" w:sz="0" w:space="0" w:color="auto"/>
        <w:right w:val="none" w:sz="0" w:space="0" w:color="auto"/>
      </w:divBdr>
    </w:div>
    <w:div w:id="1882206564">
      <w:bodyDiv w:val="1"/>
      <w:marLeft w:val="0"/>
      <w:marRight w:val="0"/>
      <w:marTop w:val="0"/>
      <w:marBottom w:val="0"/>
      <w:divBdr>
        <w:top w:val="none" w:sz="0" w:space="0" w:color="auto"/>
        <w:left w:val="none" w:sz="0" w:space="0" w:color="auto"/>
        <w:bottom w:val="none" w:sz="0" w:space="0" w:color="auto"/>
        <w:right w:val="none" w:sz="0" w:space="0" w:color="auto"/>
      </w:divBdr>
      <w:divsChild>
        <w:div w:id="1743522632">
          <w:marLeft w:val="-225"/>
          <w:marRight w:val="-225"/>
          <w:marTop w:val="0"/>
          <w:marBottom w:val="0"/>
          <w:divBdr>
            <w:top w:val="none" w:sz="0" w:space="0" w:color="auto"/>
            <w:left w:val="none" w:sz="0" w:space="0" w:color="auto"/>
            <w:bottom w:val="none" w:sz="0" w:space="0" w:color="auto"/>
            <w:right w:val="none" w:sz="0" w:space="0" w:color="auto"/>
          </w:divBdr>
          <w:divsChild>
            <w:div w:id="1922255576">
              <w:marLeft w:val="0"/>
              <w:marRight w:val="0"/>
              <w:marTop w:val="0"/>
              <w:marBottom w:val="0"/>
              <w:divBdr>
                <w:top w:val="none" w:sz="0" w:space="0" w:color="auto"/>
                <w:left w:val="none" w:sz="0" w:space="0" w:color="auto"/>
                <w:bottom w:val="none" w:sz="0" w:space="0" w:color="auto"/>
                <w:right w:val="none" w:sz="0" w:space="0" w:color="auto"/>
              </w:divBdr>
              <w:divsChild>
                <w:div w:id="548883000">
                  <w:marLeft w:val="-225"/>
                  <w:marRight w:val="-225"/>
                  <w:marTop w:val="0"/>
                  <w:marBottom w:val="0"/>
                  <w:divBdr>
                    <w:top w:val="none" w:sz="0" w:space="0" w:color="auto"/>
                    <w:left w:val="none" w:sz="0" w:space="0" w:color="auto"/>
                    <w:bottom w:val="none" w:sz="0" w:space="0" w:color="auto"/>
                    <w:right w:val="none" w:sz="0" w:space="0" w:color="auto"/>
                  </w:divBdr>
                  <w:divsChild>
                    <w:div w:id="1556547276">
                      <w:marLeft w:val="0"/>
                      <w:marRight w:val="0"/>
                      <w:marTop w:val="0"/>
                      <w:marBottom w:val="0"/>
                      <w:divBdr>
                        <w:top w:val="none" w:sz="0" w:space="0" w:color="auto"/>
                        <w:left w:val="none" w:sz="0" w:space="0" w:color="auto"/>
                        <w:bottom w:val="none" w:sz="0" w:space="0" w:color="auto"/>
                        <w:right w:val="none" w:sz="0" w:space="0" w:color="auto"/>
                      </w:divBdr>
                    </w:div>
                    <w:div w:id="11043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16">
              <w:marLeft w:val="0"/>
              <w:marRight w:val="0"/>
              <w:marTop w:val="0"/>
              <w:marBottom w:val="0"/>
              <w:divBdr>
                <w:top w:val="none" w:sz="0" w:space="0" w:color="auto"/>
                <w:left w:val="none" w:sz="0" w:space="0" w:color="auto"/>
                <w:bottom w:val="none" w:sz="0" w:space="0" w:color="auto"/>
                <w:right w:val="none" w:sz="0" w:space="0" w:color="auto"/>
              </w:divBdr>
              <w:divsChild>
                <w:div w:id="773018273">
                  <w:marLeft w:val="-225"/>
                  <w:marRight w:val="-225"/>
                  <w:marTop w:val="0"/>
                  <w:marBottom w:val="0"/>
                  <w:divBdr>
                    <w:top w:val="none" w:sz="0" w:space="0" w:color="auto"/>
                    <w:left w:val="none" w:sz="0" w:space="0" w:color="auto"/>
                    <w:bottom w:val="none" w:sz="0" w:space="0" w:color="auto"/>
                    <w:right w:val="none" w:sz="0" w:space="0" w:color="auto"/>
                  </w:divBdr>
                  <w:divsChild>
                    <w:div w:id="1296329814">
                      <w:marLeft w:val="0"/>
                      <w:marRight w:val="0"/>
                      <w:marTop w:val="0"/>
                      <w:marBottom w:val="0"/>
                      <w:divBdr>
                        <w:top w:val="none" w:sz="0" w:space="0" w:color="auto"/>
                        <w:left w:val="none" w:sz="0" w:space="0" w:color="auto"/>
                        <w:bottom w:val="none" w:sz="0" w:space="0" w:color="auto"/>
                        <w:right w:val="none" w:sz="0" w:space="0" w:color="auto"/>
                      </w:divBdr>
                    </w:div>
                    <w:div w:id="12925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513">
              <w:marLeft w:val="0"/>
              <w:marRight w:val="0"/>
              <w:marTop w:val="0"/>
              <w:marBottom w:val="0"/>
              <w:divBdr>
                <w:top w:val="none" w:sz="0" w:space="0" w:color="auto"/>
                <w:left w:val="none" w:sz="0" w:space="0" w:color="auto"/>
                <w:bottom w:val="none" w:sz="0" w:space="0" w:color="auto"/>
                <w:right w:val="none" w:sz="0" w:space="0" w:color="auto"/>
              </w:divBdr>
              <w:divsChild>
                <w:div w:id="131407711">
                  <w:marLeft w:val="-225"/>
                  <w:marRight w:val="-225"/>
                  <w:marTop w:val="0"/>
                  <w:marBottom w:val="0"/>
                  <w:divBdr>
                    <w:top w:val="none" w:sz="0" w:space="0" w:color="auto"/>
                    <w:left w:val="none" w:sz="0" w:space="0" w:color="auto"/>
                    <w:bottom w:val="none" w:sz="0" w:space="0" w:color="auto"/>
                    <w:right w:val="none" w:sz="0" w:space="0" w:color="auto"/>
                  </w:divBdr>
                  <w:divsChild>
                    <w:div w:id="795099780">
                      <w:marLeft w:val="0"/>
                      <w:marRight w:val="0"/>
                      <w:marTop w:val="0"/>
                      <w:marBottom w:val="0"/>
                      <w:divBdr>
                        <w:top w:val="none" w:sz="0" w:space="0" w:color="auto"/>
                        <w:left w:val="none" w:sz="0" w:space="0" w:color="auto"/>
                        <w:bottom w:val="none" w:sz="0" w:space="0" w:color="auto"/>
                        <w:right w:val="none" w:sz="0" w:space="0" w:color="auto"/>
                      </w:divBdr>
                    </w:div>
                    <w:div w:id="18611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345">
          <w:marLeft w:val="-225"/>
          <w:marRight w:val="-225"/>
          <w:marTop w:val="0"/>
          <w:marBottom w:val="0"/>
          <w:divBdr>
            <w:top w:val="none" w:sz="0" w:space="0" w:color="auto"/>
            <w:left w:val="none" w:sz="0" w:space="0" w:color="auto"/>
            <w:bottom w:val="none" w:sz="0" w:space="0" w:color="auto"/>
            <w:right w:val="none" w:sz="0" w:space="0" w:color="auto"/>
          </w:divBdr>
          <w:divsChild>
            <w:div w:id="1632133062">
              <w:marLeft w:val="0"/>
              <w:marRight w:val="0"/>
              <w:marTop w:val="0"/>
              <w:marBottom w:val="0"/>
              <w:divBdr>
                <w:top w:val="none" w:sz="0" w:space="0" w:color="auto"/>
                <w:left w:val="none" w:sz="0" w:space="0" w:color="auto"/>
                <w:bottom w:val="none" w:sz="0" w:space="0" w:color="auto"/>
                <w:right w:val="none" w:sz="0" w:space="0" w:color="auto"/>
              </w:divBdr>
              <w:divsChild>
                <w:div w:id="890309895">
                  <w:marLeft w:val="-225"/>
                  <w:marRight w:val="-225"/>
                  <w:marTop w:val="0"/>
                  <w:marBottom w:val="0"/>
                  <w:divBdr>
                    <w:top w:val="none" w:sz="0" w:space="0" w:color="auto"/>
                    <w:left w:val="none" w:sz="0" w:space="0" w:color="auto"/>
                    <w:bottom w:val="none" w:sz="0" w:space="0" w:color="auto"/>
                    <w:right w:val="none" w:sz="0" w:space="0" w:color="auto"/>
                  </w:divBdr>
                  <w:divsChild>
                    <w:div w:id="1107235994">
                      <w:marLeft w:val="0"/>
                      <w:marRight w:val="0"/>
                      <w:marTop w:val="0"/>
                      <w:marBottom w:val="0"/>
                      <w:divBdr>
                        <w:top w:val="none" w:sz="0" w:space="0" w:color="auto"/>
                        <w:left w:val="none" w:sz="0" w:space="0" w:color="auto"/>
                        <w:bottom w:val="none" w:sz="0" w:space="0" w:color="auto"/>
                        <w:right w:val="none" w:sz="0" w:space="0" w:color="auto"/>
                      </w:divBdr>
                    </w:div>
                    <w:div w:id="1719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8248">
              <w:marLeft w:val="0"/>
              <w:marRight w:val="0"/>
              <w:marTop w:val="0"/>
              <w:marBottom w:val="0"/>
              <w:divBdr>
                <w:top w:val="none" w:sz="0" w:space="0" w:color="auto"/>
                <w:left w:val="none" w:sz="0" w:space="0" w:color="auto"/>
                <w:bottom w:val="none" w:sz="0" w:space="0" w:color="auto"/>
                <w:right w:val="none" w:sz="0" w:space="0" w:color="auto"/>
              </w:divBdr>
              <w:divsChild>
                <w:div w:id="762070625">
                  <w:marLeft w:val="-225"/>
                  <w:marRight w:val="-225"/>
                  <w:marTop w:val="0"/>
                  <w:marBottom w:val="0"/>
                  <w:divBdr>
                    <w:top w:val="none" w:sz="0" w:space="0" w:color="auto"/>
                    <w:left w:val="none" w:sz="0" w:space="0" w:color="auto"/>
                    <w:bottom w:val="none" w:sz="0" w:space="0" w:color="auto"/>
                    <w:right w:val="none" w:sz="0" w:space="0" w:color="auto"/>
                  </w:divBdr>
                  <w:divsChild>
                    <w:div w:id="1123885340">
                      <w:marLeft w:val="0"/>
                      <w:marRight w:val="0"/>
                      <w:marTop w:val="0"/>
                      <w:marBottom w:val="0"/>
                      <w:divBdr>
                        <w:top w:val="none" w:sz="0" w:space="0" w:color="auto"/>
                        <w:left w:val="none" w:sz="0" w:space="0" w:color="auto"/>
                        <w:bottom w:val="none" w:sz="0" w:space="0" w:color="auto"/>
                        <w:right w:val="none" w:sz="0" w:space="0" w:color="auto"/>
                      </w:divBdr>
                    </w:div>
                    <w:div w:id="13147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252">
              <w:marLeft w:val="0"/>
              <w:marRight w:val="0"/>
              <w:marTop w:val="0"/>
              <w:marBottom w:val="0"/>
              <w:divBdr>
                <w:top w:val="none" w:sz="0" w:space="0" w:color="auto"/>
                <w:left w:val="none" w:sz="0" w:space="0" w:color="auto"/>
                <w:bottom w:val="none" w:sz="0" w:space="0" w:color="auto"/>
                <w:right w:val="none" w:sz="0" w:space="0" w:color="auto"/>
              </w:divBdr>
              <w:divsChild>
                <w:div w:id="1758017256">
                  <w:marLeft w:val="-225"/>
                  <w:marRight w:val="-225"/>
                  <w:marTop w:val="0"/>
                  <w:marBottom w:val="0"/>
                  <w:divBdr>
                    <w:top w:val="none" w:sz="0" w:space="0" w:color="auto"/>
                    <w:left w:val="none" w:sz="0" w:space="0" w:color="auto"/>
                    <w:bottom w:val="none" w:sz="0" w:space="0" w:color="auto"/>
                    <w:right w:val="none" w:sz="0" w:space="0" w:color="auto"/>
                  </w:divBdr>
                  <w:divsChild>
                    <w:div w:id="2055082982">
                      <w:marLeft w:val="0"/>
                      <w:marRight w:val="0"/>
                      <w:marTop w:val="0"/>
                      <w:marBottom w:val="0"/>
                      <w:divBdr>
                        <w:top w:val="none" w:sz="0" w:space="0" w:color="auto"/>
                        <w:left w:val="none" w:sz="0" w:space="0" w:color="auto"/>
                        <w:bottom w:val="none" w:sz="0" w:space="0" w:color="auto"/>
                        <w:right w:val="none" w:sz="0" w:space="0" w:color="auto"/>
                      </w:divBdr>
                    </w:div>
                    <w:div w:id="1999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0327">
          <w:marLeft w:val="-225"/>
          <w:marRight w:val="-225"/>
          <w:marTop w:val="0"/>
          <w:marBottom w:val="0"/>
          <w:divBdr>
            <w:top w:val="none" w:sz="0" w:space="0" w:color="auto"/>
            <w:left w:val="none" w:sz="0" w:space="0" w:color="auto"/>
            <w:bottom w:val="none" w:sz="0" w:space="0" w:color="auto"/>
            <w:right w:val="none" w:sz="0" w:space="0" w:color="auto"/>
          </w:divBdr>
          <w:divsChild>
            <w:div w:id="1554270451">
              <w:marLeft w:val="0"/>
              <w:marRight w:val="0"/>
              <w:marTop w:val="0"/>
              <w:marBottom w:val="0"/>
              <w:divBdr>
                <w:top w:val="none" w:sz="0" w:space="0" w:color="auto"/>
                <w:left w:val="none" w:sz="0" w:space="0" w:color="auto"/>
                <w:bottom w:val="none" w:sz="0" w:space="0" w:color="auto"/>
                <w:right w:val="none" w:sz="0" w:space="0" w:color="auto"/>
              </w:divBdr>
              <w:divsChild>
                <w:div w:id="1174077442">
                  <w:marLeft w:val="-225"/>
                  <w:marRight w:val="-225"/>
                  <w:marTop w:val="0"/>
                  <w:marBottom w:val="0"/>
                  <w:divBdr>
                    <w:top w:val="none" w:sz="0" w:space="0" w:color="auto"/>
                    <w:left w:val="none" w:sz="0" w:space="0" w:color="auto"/>
                    <w:bottom w:val="none" w:sz="0" w:space="0" w:color="auto"/>
                    <w:right w:val="none" w:sz="0" w:space="0" w:color="auto"/>
                  </w:divBdr>
                  <w:divsChild>
                    <w:div w:id="1102726760">
                      <w:marLeft w:val="0"/>
                      <w:marRight w:val="0"/>
                      <w:marTop w:val="0"/>
                      <w:marBottom w:val="0"/>
                      <w:divBdr>
                        <w:top w:val="none" w:sz="0" w:space="0" w:color="auto"/>
                        <w:left w:val="none" w:sz="0" w:space="0" w:color="auto"/>
                        <w:bottom w:val="none" w:sz="0" w:space="0" w:color="auto"/>
                        <w:right w:val="none" w:sz="0" w:space="0" w:color="auto"/>
                      </w:divBdr>
                    </w:div>
                    <w:div w:id="6077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8103">
              <w:marLeft w:val="0"/>
              <w:marRight w:val="0"/>
              <w:marTop w:val="0"/>
              <w:marBottom w:val="0"/>
              <w:divBdr>
                <w:top w:val="none" w:sz="0" w:space="0" w:color="auto"/>
                <w:left w:val="none" w:sz="0" w:space="0" w:color="auto"/>
                <w:bottom w:val="none" w:sz="0" w:space="0" w:color="auto"/>
                <w:right w:val="none" w:sz="0" w:space="0" w:color="auto"/>
              </w:divBdr>
              <w:divsChild>
                <w:div w:id="4138002">
                  <w:marLeft w:val="-225"/>
                  <w:marRight w:val="-225"/>
                  <w:marTop w:val="0"/>
                  <w:marBottom w:val="0"/>
                  <w:divBdr>
                    <w:top w:val="none" w:sz="0" w:space="0" w:color="auto"/>
                    <w:left w:val="none" w:sz="0" w:space="0" w:color="auto"/>
                    <w:bottom w:val="none" w:sz="0" w:space="0" w:color="auto"/>
                    <w:right w:val="none" w:sz="0" w:space="0" w:color="auto"/>
                  </w:divBdr>
                  <w:divsChild>
                    <w:div w:id="738940139">
                      <w:marLeft w:val="0"/>
                      <w:marRight w:val="0"/>
                      <w:marTop w:val="0"/>
                      <w:marBottom w:val="0"/>
                      <w:divBdr>
                        <w:top w:val="none" w:sz="0" w:space="0" w:color="auto"/>
                        <w:left w:val="none" w:sz="0" w:space="0" w:color="auto"/>
                        <w:bottom w:val="none" w:sz="0" w:space="0" w:color="auto"/>
                        <w:right w:val="none" w:sz="0" w:space="0" w:color="auto"/>
                      </w:divBdr>
                    </w:div>
                    <w:div w:id="18625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5149">
              <w:marLeft w:val="0"/>
              <w:marRight w:val="0"/>
              <w:marTop w:val="0"/>
              <w:marBottom w:val="0"/>
              <w:divBdr>
                <w:top w:val="none" w:sz="0" w:space="0" w:color="auto"/>
                <w:left w:val="none" w:sz="0" w:space="0" w:color="auto"/>
                <w:bottom w:val="none" w:sz="0" w:space="0" w:color="auto"/>
                <w:right w:val="none" w:sz="0" w:space="0" w:color="auto"/>
              </w:divBdr>
              <w:divsChild>
                <w:div w:id="1156654815">
                  <w:marLeft w:val="-225"/>
                  <w:marRight w:val="-225"/>
                  <w:marTop w:val="0"/>
                  <w:marBottom w:val="0"/>
                  <w:divBdr>
                    <w:top w:val="none" w:sz="0" w:space="0" w:color="auto"/>
                    <w:left w:val="none" w:sz="0" w:space="0" w:color="auto"/>
                    <w:bottom w:val="none" w:sz="0" w:space="0" w:color="auto"/>
                    <w:right w:val="none" w:sz="0" w:space="0" w:color="auto"/>
                  </w:divBdr>
                  <w:divsChild>
                    <w:div w:id="856582579">
                      <w:marLeft w:val="0"/>
                      <w:marRight w:val="0"/>
                      <w:marTop w:val="0"/>
                      <w:marBottom w:val="0"/>
                      <w:divBdr>
                        <w:top w:val="none" w:sz="0" w:space="0" w:color="auto"/>
                        <w:left w:val="none" w:sz="0" w:space="0" w:color="auto"/>
                        <w:bottom w:val="none" w:sz="0" w:space="0" w:color="auto"/>
                        <w:right w:val="none" w:sz="0" w:space="0" w:color="auto"/>
                      </w:divBdr>
                    </w:div>
                    <w:div w:id="5659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1450">
      <w:bodyDiv w:val="1"/>
      <w:marLeft w:val="0"/>
      <w:marRight w:val="0"/>
      <w:marTop w:val="0"/>
      <w:marBottom w:val="0"/>
      <w:divBdr>
        <w:top w:val="none" w:sz="0" w:space="0" w:color="auto"/>
        <w:left w:val="none" w:sz="0" w:space="0" w:color="auto"/>
        <w:bottom w:val="none" w:sz="0" w:space="0" w:color="auto"/>
        <w:right w:val="none" w:sz="0" w:space="0" w:color="auto"/>
      </w:divBdr>
    </w:div>
    <w:div w:id="2058234962">
      <w:bodyDiv w:val="1"/>
      <w:marLeft w:val="0"/>
      <w:marRight w:val="0"/>
      <w:marTop w:val="0"/>
      <w:marBottom w:val="0"/>
      <w:divBdr>
        <w:top w:val="none" w:sz="0" w:space="0" w:color="auto"/>
        <w:left w:val="none" w:sz="0" w:space="0" w:color="auto"/>
        <w:bottom w:val="none" w:sz="0" w:space="0" w:color="auto"/>
        <w:right w:val="none" w:sz="0" w:space="0" w:color="auto"/>
      </w:divBdr>
    </w:div>
    <w:div w:id="2081515054">
      <w:bodyDiv w:val="1"/>
      <w:marLeft w:val="0"/>
      <w:marRight w:val="0"/>
      <w:marTop w:val="0"/>
      <w:marBottom w:val="0"/>
      <w:divBdr>
        <w:top w:val="none" w:sz="0" w:space="0" w:color="auto"/>
        <w:left w:val="none" w:sz="0" w:space="0" w:color="auto"/>
        <w:bottom w:val="none" w:sz="0" w:space="0" w:color="auto"/>
        <w:right w:val="none" w:sz="0" w:space="0" w:color="auto"/>
      </w:divBdr>
    </w:div>
    <w:div w:id="2096200491">
      <w:bodyDiv w:val="1"/>
      <w:marLeft w:val="0"/>
      <w:marRight w:val="0"/>
      <w:marTop w:val="0"/>
      <w:marBottom w:val="0"/>
      <w:divBdr>
        <w:top w:val="none" w:sz="0" w:space="0" w:color="auto"/>
        <w:left w:val="none" w:sz="0" w:space="0" w:color="auto"/>
        <w:bottom w:val="none" w:sz="0" w:space="0" w:color="auto"/>
        <w:right w:val="none" w:sz="0" w:space="0" w:color="auto"/>
      </w:divBdr>
    </w:div>
    <w:div w:id="2119714637">
      <w:bodyDiv w:val="1"/>
      <w:marLeft w:val="0"/>
      <w:marRight w:val="0"/>
      <w:marTop w:val="0"/>
      <w:marBottom w:val="0"/>
      <w:divBdr>
        <w:top w:val="none" w:sz="0" w:space="0" w:color="auto"/>
        <w:left w:val="none" w:sz="0" w:space="0" w:color="auto"/>
        <w:bottom w:val="none" w:sz="0" w:space="0" w:color="auto"/>
        <w:right w:val="none" w:sz="0" w:space="0" w:color="auto"/>
      </w:divBdr>
      <w:divsChild>
        <w:div w:id="1849325962">
          <w:marLeft w:val="-225"/>
          <w:marRight w:val="-225"/>
          <w:marTop w:val="0"/>
          <w:marBottom w:val="0"/>
          <w:divBdr>
            <w:top w:val="none" w:sz="0" w:space="0" w:color="auto"/>
            <w:left w:val="none" w:sz="0" w:space="0" w:color="auto"/>
            <w:bottom w:val="none" w:sz="0" w:space="0" w:color="auto"/>
            <w:right w:val="none" w:sz="0" w:space="0" w:color="auto"/>
          </w:divBdr>
          <w:divsChild>
            <w:div w:id="909269615">
              <w:marLeft w:val="0"/>
              <w:marRight w:val="0"/>
              <w:marTop w:val="0"/>
              <w:marBottom w:val="0"/>
              <w:divBdr>
                <w:top w:val="none" w:sz="0" w:space="0" w:color="auto"/>
                <w:left w:val="none" w:sz="0" w:space="0" w:color="auto"/>
                <w:bottom w:val="none" w:sz="0" w:space="0" w:color="auto"/>
                <w:right w:val="none" w:sz="0" w:space="0" w:color="auto"/>
              </w:divBdr>
              <w:divsChild>
                <w:div w:id="833766216">
                  <w:marLeft w:val="-225"/>
                  <w:marRight w:val="-225"/>
                  <w:marTop w:val="0"/>
                  <w:marBottom w:val="0"/>
                  <w:divBdr>
                    <w:top w:val="none" w:sz="0" w:space="0" w:color="auto"/>
                    <w:left w:val="none" w:sz="0" w:space="0" w:color="auto"/>
                    <w:bottom w:val="none" w:sz="0" w:space="0" w:color="auto"/>
                    <w:right w:val="none" w:sz="0" w:space="0" w:color="auto"/>
                  </w:divBdr>
                  <w:divsChild>
                    <w:div w:id="1667972821">
                      <w:marLeft w:val="0"/>
                      <w:marRight w:val="0"/>
                      <w:marTop w:val="0"/>
                      <w:marBottom w:val="0"/>
                      <w:divBdr>
                        <w:top w:val="none" w:sz="0" w:space="0" w:color="auto"/>
                        <w:left w:val="none" w:sz="0" w:space="0" w:color="auto"/>
                        <w:bottom w:val="none" w:sz="0" w:space="0" w:color="auto"/>
                        <w:right w:val="none" w:sz="0" w:space="0" w:color="auto"/>
                      </w:divBdr>
                    </w:div>
                    <w:div w:id="2376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8448">
              <w:marLeft w:val="0"/>
              <w:marRight w:val="0"/>
              <w:marTop w:val="0"/>
              <w:marBottom w:val="0"/>
              <w:divBdr>
                <w:top w:val="none" w:sz="0" w:space="0" w:color="auto"/>
                <w:left w:val="none" w:sz="0" w:space="0" w:color="auto"/>
                <w:bottom w:val="none" w:sz="0" w:space="0" w:color="auto"/>
                <w:right w:val="none" w:sz="0" w:space="0" w:color="auto"/>
              </w:divBdr>
              <w:divsChild>
                <w:div w:id="517162778">
                  <w:marLeft w:val="-225"/>
                  <w:marRight w:val="-225"/>
                  <w:marTop w:val="0"/>
                  <w:marBottom w:val="0"/>
                  <w:divBdr>
                    <w:top w:val="none" w:sz="0" w:space="0" w:color="auto"/>
                    <w:left w:val="none" w:sz="0" w:space="0" w:color="auto"/>
                    <w:bottom w:val="none" w:sz="0" w:space="0" w:color="auto"/>
                    <w:right w:val="none" w:sz="0" w:space="0" w:color="auto"/>
                  </w:divBdr>
                  <w:divsChild>
                    <w:div w:id="1923293921">
                      <w:marLeft w:val="0"/>
                      <w:marRight w:val="0"/>
                      <w:marTop w:val="0"/>
                      <w:marBottom w:val="0"/>
                      <w:divBdr>
                        <w:top w:val="none" w:sz="0" w:space="0" w:color="auto"/>
                        <w:left w:val="none" w:sz="0" w:space="0" w:color="auto"/>
                        <w:bottom w:val="none" w:sz="0" w:space="0" w:color="auto"/>
                        <w:right w:val="none" w:sz="0" w:space="0" w:color="auto"/>
                      </w:divBdr>
                    </w:div>
                    <w:div w:id="570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491">
              <w:marLeft w:val="0"/>
              <w:marRight w:val="0"/>
              <w:marTop w:val="0"/>
              <w:marBottom w:val="0"/>
              <w:divBdr>
                <w:top w:val="none" w:sz="0" w:space="0" w:color="auto"/>
                <w:left w:val="none" w:sz="0" w:space="0" w:color="auto"/>
                <w:bottom w:val="none" w:sz="0" w:space="0" w:color="auto"/>
                <w:right w:val="none" w:sz="0" w:space="0" w:color="auto"/>
              </w:divBdr>
              <w:divsChild>
                <w:div w:id="1176577307">
                  <w:marLeft w:val="-225"/>
                  <w:marRight w:val="-225"/>
                  <w:marTop w:val="0"/>
                  <w:marBottom w:val="0"/>
                  <w:divBdr>
                    <w:top w:val="none" w:sz="0" w:space="0" w:color="auto"/>
                    <w:left w:val="none" w:sz="0" w:space="0" w:color="auto"/>
                    <w:bottom w:val="none" w:sz="0" w:space="0" w:color="auto"/>
                    <w:right w:val="none" w:sz="0" w:space="0" w:color="auto"/>
                  </w:divBdr>
                  <w:divsChild>
                    <w:div w:id="1112550676">
                      <w:marLeft w:val="0"/>
                      <w:marRight w:val="0"/>
                      <w:marTop w:val="0"/>
                      <w:marBottom w:val="0"/>
                      <w:divBdr>
                        <w:top w:val="none" w:sz="0" w:space="0" w:color="auto"/>
                        <w:left w:val="none" w:sz="0" w:space="0" w:color="auto"/>
                        <w:bottom w:val="none" w:sz="0" w:space="0" w:color="auto"/>
                        <w:right w:val="none" w:sz="0" w:space="0" w:color="auto"/>
                      </w:divBdr>
                    </w:div>
                    <w:div w:id="108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5893">
          <w:marLeft w:val="-225"/>
          <w:marRight w:val="-225"/>
          <w:marTop w:val="0"/>
          <w:marBottom w:val="0"/>
          <w:divBdr>
            <w:top w:val="none" w:sz="0" w:space="0" w:color="auto"/>
            <w:left w:val="none" w:sz="0" w:space="0" w:color="auto"/>
            <w:bottom w:val="none" w:sz="0" w:space="0" w:color="auto"/>
            <w:right w:val="none" w:sz="0" w:space="0" w:color="auto"/>
          </w:divBdr>
          <w:divsChild>
            <w:div w:id="1850873709">
              <w:marLeft w:val="0"/>
              <w:marRight w:val="0"/>
              <w:marTop w:val="0"/>
              <w:marBottom w:val="0"/>
              <w:divBdr>
                <w:top w:val="none" w:sz="0" w:space="0" w:color="auto"/>
                <w:left w:val="none" w:sz="0" w:space="0" w:color="auto"/>
                <w:bottom w:val="none" w:sz="0" w:space="0" w:color="auto"/>
                <w:right w:val="none" w:sz="0" w:space="0" w:color="auto"/>
              </w:divBdr>
              <w:divsChild>
                <w:div w:id="1122502656">
                  <w:marLeft w:val="-225"/>
                  <w:marRight w:val="-225"/>
                  <w:marTop w:val="0"/>
                  <w:marBottom w:val="0"/>
                  <w:divBdr>
                    <w:top w:val="none" w:sz="0" w:space="0" w:color="auto"/>
                    <w:left w:val="none" w:sz="0" w:space="0" w:color="auto"/>
                    <w:bottom w:val="none" w:sz="0" w:space="0" w:color="auto"/>
                    <w:right w:val="none" w:sz="0" w:space="0" w:color="auto"/>
                  </w:divBdr>
                  <w:divsChild>
                    <w:div w:id="1315454764">
                      <w:marLeft w:val="0"/>
                      <w:marRight w:val="0"/>
                      <w:marTop w:val="0"/>
                      <w:marBottom w:val="0"/>
                      <w:divBdr>
                        <w:top w:val="none" w:sz="0" w:space="0" w:color="auto"/>
                        <w:left w:val="none" w:sz="0" w:space="0" w:color="auto"/>
                        <w:bottom w:val="none" w:sz="0" w:space="0" w:color="auto"/>
                        <w:right w:val="none" w:sz="0" w:space="0" w:color="auto"/>
                      </w:divBdr>
                    </w:div>
                    <w:div w:id="607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147">
              <w:marLeft w:val="0"/>
              <w:marRight w:val="0"/>
              <w:marTop w:val="0"/>
              <w:marBottom w:val="0"/>
              <w:divBdr>
                <w:top w:val="none" w:sz="0" w:space="0" w:color="auto"/>
                <w:left w:val="none" w:sz="0" w:space="0" w:color="auto"/>
                <w:bottom w:val="none" w:sz="0" w:space="0" w:color="auto"/>
                <w:right w:val="none" w:sz="0" w:space="0" w:color="auto"/>
              </w:divBdr>
              <w:divsChild>
                <w:div w:id="100345867">
                  <w:marLeft w:val="-225"/>
                  <w:marRight w:val="-225"/>
                  <w:marTop w:val="0"/>
                  <w:marBottom w:val="0"/>
                  <w:divBdr>
                    <w:top w:val="none" w:sz="0" w:space="0" w:color="auto"/>
                    <w:left w:val="none" w:sz="0" w:space="0" w:color="auto"/>
                    <w:bottom w:val="none" w:sz="0" w:space="0" w:color="auto"/>
                    <w:right w:val="none" w:sz="0" w:space="0" w:color="auto"/>
                  </w:divBdr>
                  <w:divsChild>
                    <w:div w:id="1184975904">
                      <w:marLeft w:val="0"/>
                      <w:marRight w:val="0"/>
                      <w:marTop w:val="0"/>
                      <w:marBottom w:val="0"/>
                      <w:divBdr>
                        <w:top w:val="none" w:sz="0" w:space="0" w:color="auto"/>
                        <w:left w:val="none" w:sz="0" w:space="0" w:color="auto"/>
                        <w:bottom w:val="none" w:sz="0" w:space="0" w:color="auto"/>
                        <w:right w:val="none" w:sz="0" w:space="0" w:color="auto"/>
                      </w:divBdr>
                    </w:div>
                    <w:div w:id="20062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3636">
              <w:marLeft w:val="0"/>
              <w:marRight w:val="0"/>
              <w:marTop w:val="0"/>
              <w:marBottom w:val="0"/>
              <w:divBdr>
                <w:top w:val="none" w:sz="0" w:space="0" w:color="auto"/>
                <w:left w:val="none" w:sz="0" w:space="0" w:color="auto"/>
                <w:bottom w:val="none" w:sz="0" w:space="0" w:color="auto"/>
                <w:right w:val="none" w:sz="0" w:space="0" w:color="auto"/>
              </w:divBdr>
              <w:divsChild>
                <w:div w:id="88237509">
                  <w:marLeft w:val="-225"/>
                  <w:marRight w:val="-225"/>
                  <w:marTop w:val="0"/>
                  <w:marBottom w:val="0"/>
                  <w:divBdr>
                    <w:top w:val="none" w:sz="0" w:space="0" w:color="auto"/>
                    <w:left w:val="none" w:sz="0" w:space="0" w:color="auto"/>
                    <w:bottom w:val="none" w:sz="0" w:space="0" w:color="auto"/>
                    <w:right w:val="none" w:sz="0" w:space="0" w:color="auto"/>
                  </w:divBdr>
                  <w:divsChild>
                    <w:div w:id="2011716401">
                      <w:marLeft w:val="0"/>
                      <w:marRight w:val="0"/>
                      <w:marTop w:val="0"/>
                      <w:marBottom w:val="0"/>
                      <w:divBdr>
                        <w:top w:val="none" w:sz="0" w:space="0" w:color="auto"/>
                        <w:left w:val="none" w:sz="0" w:space="0" w:color="auto"/>
                        <w:bottom w:val="none" w:sz="0" w:space="0" w:color="auto"/>
                        <w:right w:val="none" w:sz="0" w:space="0" w:color="auto"/>
                      </w:divBdr>
                    </w:div>
                    <w:div w:id="2558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20</Pages>
  <Words>6265</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McColl</dc:creator>
  <cp:keywords/>
  <dc:description/>
  <cp:lastModifiedBy>Andrew McColl</cp:lastModifiedBy>
  <cp:revision>45</cp:revision>
  <dcterms:created xsi:type="dcterms:W3CDTF">2020-04-29T20:09:00Z</dcterms:created>
  <dcterms:modified xsi:type="dcterms:W3CDTF">2020-05-01T18:43:00Z</dcterms:modified>
</cp:coreProperties>
</file>